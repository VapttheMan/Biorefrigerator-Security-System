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Biorefrigerator</w:t>
      </w:r>
      <w:r w:rsidDel="00000000" w:rsidR="00000000" w:rsidRPr="00000000">
        <w:rPr>
          <w:rFonts w:ascii="Times New Roman" w:cs="Times New Roman" w:eastAsia="Times New Roman" w:hAnsi="Times New Roman"/>
          <w:b w:val="1"/>
          <w:sz w:val="50"/>
          <w:szCs w:val="50"/>
          <w:rtl w:val="0"/>
        </w:rPr>
        <w:t xml:space="preserve"> Security System</w:t>
      </w:r>
      <w:r w:rsidDel="00000000" w:rsidR="00000000" w:rsidRPr="00000000">
        <w:rPr>
          <w:rtl w:val="0"/>
        </w:rPr>
      </w:r>
    </w:p>
    <w:p w:rsidR="00000000" w:rsidDel="00000000" w:rsidP="00000000" w:rsidRDefault="00000000" w:rsidRPr="00000000" w14:paraId="00000002">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Biomedical Engineering Senior Design</w:t>
      </w:r>
    </w:p>
    <w:p w:rsidR="00000000" w:rsidDel="00000000" w:rsidP="00000000" w:rsidRDefault="00000000" w:rsidRPr="00000000" w14:paraId="00000007">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Aijun Wang</w:t>
      </w:r>
    </w:p>
    <w:p w:rsidR="00000000" w:rsidDel="00000000" w:rsidP="00000000" w:rsidRDefault="00000000" w:rsidRPr="00000000" w14:paraId="00000008">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Progress Report </w:t>
      </w:r>
      <w:r w:rsidDel="00000000" w:rsidR="00000000" w:rsidRPr="00000000">
        <w:rPr>
          <w:sz w:val="36"/>
          <w:szCs w:val="36"/>
          <w:rtl w:val="0"/>
        </w:rPr>
        <w:t xml:space="preserve">4</w:t>
      </w:r>
      <w:r w:rsidDel="00000000" w:rsidR="00000000" w:rsidRPr="00000000">
        <w:rPr>
          <w:rtl w:val="0"/>
        </w:rPr>
      </w:r>
    </w:p>
    <w:p w:rsidR="00000000" w:rsidDel="00000000" w:rsidP="00000000" w:rsidRDefault="00000000" w:rsidRPr="00000000" w14:paraId="0000000D">
      <w:pPr>
        <w:spacing w:before="0" w:line="240" w:lineRule="auto"/>
        <w:jc w:val="center"/>
        <w:rPr>
          <w:rFonts w:ascii="Times New Roman" w:cs="Times New Roman" w:eastAsia="Times New Roman" w:hAnsi="Times New Roman"/>
          <w:sz w:val="36"/>
          <w:szCs w:val="36"/>
        </w:rPr>
      </w:pPr>
      <w:r w:rsidDel="00000000" w:rsidR="00000000" w:rsidRPr="00000000">
        <w:rPr>
          <w:sz w:val="36"/>
          <w:szCs w:val="36"/>
          <w:rtl w:val="0"/>
        </w:rPr>
        <w:t xml:space="preserve">Spring </w:t>
      </w:r>
      <w:r w:rsidDel="00000000" w:rsidR="00000000" w:rsidRPr="00000000">
        <w:rPr>
          <w:rFonts w:ascii="Times New Roman" w:cs="Times New Roman" w:eastAsia="Times New Roman" w:hAnsi="Times New Roman"/>
          <w:sz w:val="36"/>
          <w:szCs w:val="36"/>
          <w:rtl w:val="0"/>
        </w:rPr>
        <w:t xml:space="preserve">2024</w:t>
      </w:r>
    </w:p>
    <w:p w:rsidR="00000000" w:rsidDel="00000000" w:rsidP="00000000" w:rsidRDefault="00000000" w:rsidRPr="00000000" w14:paraId="0000000E">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Team 1</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B</w:t>
      </w:r>
      <w:r w:rsidDel="00000000" w:rsidR="00000000" w:rsidRPr="00000000">
        <w:rPr>
          <w:sz w:val="36"/>
          <w:szCs w:val="36"/>
          <w:rtl w:val="0"/>
        </w:rPr>
        <w:t xml:space="preserve">rayden Chipman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Miguel Cruz -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Ashwin Halepet - </w:t>
      </w:r>
    </w:p>
    <w:p w:rsidR="00000000" w:rsidDel="00000000" w:rsidP="00000000" w:rsidRDefault="00000000" w:rsidRPr="00000000" w14:paraId="00000017">
      <w:pPr>
        <w:jc w:val="center"/>
        <w:rPr>
          <w:sz w:val="30"/>
          <w:szCs w:val="30"/>
        </w:rPr>
      </w:pPr>
      <w:r w:rsidDel="00000000" w:rsidR="00000000" w:rsidRPr="00000000">
        <w:rPr>
          <w:sz w:val="36"/>
          <w:szCs w:val="36"/>
          <w:rtl w:val="0"/>
        </w:rPr>
        <w:t xml:space="preserve">Vance Padilla</w:t>
      </w:r>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8">
      <w:pPr>
        <w:spacing w:before="0" w:line="240" w:lineRule="auto"/>
        <w:jc w:val="center"/>
        <w:rPr>
          <w:rFonts w:ascii="Times New Roman" w:cs="Times New Roman" w:eastAsia="Times New Roman" w:hAnsi="Times New Roman"/>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9">
      <w:pPr>
        <w:spacing w:before="0" w:lin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b w:val="1"/>
          <w:sz w:val="32"/>
          <w:szCs w:val="32"/>
          <w:rtl w:val="0"/>
        </w:rPr>
        <w:t xml:space="preserve">Table of </w:t>
      </w:r>
      <w:r w:rsidDel="00000000" w:rsidR="00000000" w:rsidRPr="00000000">
        <w:rPr>
          <w:b w:val="1"/>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949igxnyci7">
            <w:r w:rsidDel="00000000" w:rsidR="00000000" w:rsidRPr="00000000">
              <w:rPr>
                <w:b w:val="1"/>
                <w:i w:val="0"/>
                <w:smallCaps w:val="0"/>
                <w:strike w:val="0"/>
                <w:color w:val="000000"/>
                <w:sz w:val="22"/>
                <w:szCs w:val="22"/>
                <w:u w:val="none"/>
                <w:shd w:fill="auto" w:val="clear"/>
                <w:vertAlign w:val="baseline"/>
                <w:rtl w:val="0"/>
              </w:rPr>
              <w:t xml:space="preserve">Executive Summary</w:t>
            </w:r>
          </w:hyperlink>
          <w:hyperlink w:anchor="_p949igxnyc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b2rix8y2e41c">
            <w:r w:rsidDel="00000000" w:rsidR="00000000" w:rsidRPr="00000000">
              <w:rPr>
                <w:i w:val="0"/>
                <w:smallCaps w:val="0"/>
                <w:strike w:val="0"/>
                <w:color w:val="000000"/>
                <w:u w:val="none"/>
                <w:shd w:fill="auto" w:val="clear"/>
                <w:vertAlign w:val="baseline"/>
                <w:rtl w:val="0"/>
              </w:rPr>
              <w:t xml:space="preserve">Problem</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1kni6w2qzl7m">
            <w:r w:rsidDel="00000000" w:rsidR="00000000" w:rsidRPr="00000000">
              <w:rPr>
                <w:i w:val="0"/>
                <w:smallCaps w:val="0"/>
                <w:strike w:val="0"/>
                <w:color w:val="000000"/>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px19fejebzuy">
            <w:r w:rsidDel="00000000" w:rsidR="00000000" w:rsidRPr="00000000">
              <w:rPr>
                <w:i w:val="0"/>
                <w:smallCaps w:val="0"/>
                <w:strike w:val="0"/>
                <w:color w:val="000000"/>
                <w:u w:val="none"/>
                <w:shd w:fill="auto" w:val="clear"/>
                <w:vertAlign w:val="baseline"/>
                <w:rtl w:val="0"/>
              </w:rPr>
              <w:t xml:space="preserve">Design Solution</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un3pmyyn7btj">
            <w:r w:rsidDel="00000000" w:rsidR="00000000" w:rsidRPr="00000000">
              <w:rPr>
                <w:i w:val="0"/>
                <w:smallCaps w:val="0"/>
                <w:strike w:val="0"/>
                <w:color w:val="000000"/>
                <w:u w:val="none"/>
                <w:shd w:fill="auto" w:val="clear"/>
                <w:vertAlign w:val="baseline"/>
                <w:rtl w:val="0"/>
              </w:rPr>
              <w:t xml:space="preserve">Assessment of Design Goals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xq05o2k1yjt9">
            <w:r w:rsidDel="00000000" w:rsidR="00000000" w:rsidRPr="00000000">
              <w:rPr>
                <w:i w:val="0"/>
                <w:smallCaps w:val="0"/>
                <w:strike w:val="0"/>
                <w:color w:val="000000"/>
                <w:u w:val="none"/>
                <w:shd w:fill="auto" w:val="clear"/>
                <w:vertAlign w:val="baseline"/>
                <w:rtl w:val="0"/>
              </w:rPr>
              <w:t xml:space="preserve">Value Impact</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rschtd5rz14u">
            <w:r w:rsidDel="00000000" w:rsidR="00000000" w:rsidRPr="00000000">
              <w:rPr>
                <w:i w:val="0"/>
                <w:smallCaps w:val="0"/>
                <w:strike w:val="0"/>
                <w:color w:val="000000"/>
                <w:u w:val="none"/>
                <w:shd w:fill="auto" w:val="clear"/>
                <w:vertAlign w:val="baseline"/>
                <w:rtl w:val="0"/>
              </w:rPr>
              <w:t xml:space="preserve">Future Work and Improvements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before="0" w:line="240" w:lineRule="auto"/>
        <w:rPr>
          <w:b w:val="1"/>
          <w:sz w:val="32"/>
          <w:szCs w:val="32"/>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spacing w:after="0" w:before="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25">
      <w:pPr>
        <w:pStyle w:val="Heading1"/>
        <w:spacing w:after="0" w:lineRule="auto"/>
        <w:rPr/>
      </w:pPr>
      <w:bookmarkStart w:colFirst="0" w:colLast="0" w:name="_p949igxnyci7" w:id="0"/>
      <w:bookmarkEnd w:id="0"/>
      <w:r w:rsidDel="00000000" w:rsidR="00000000" w:rsidRPr="00000000">
        <w:rPr>
          <w:rtl w:val="0"/>
        </w:rPr>
        <w:t xml:space="preserve">Executive Summary</w:t>
      </w:r>
    </w:p>
    <w:p w:rsidR="00000000" w:rsidDel="00000000" w:rsidP="00000000" w:rsidRDefault="00000000" w:rsidRPr="00000000" w14:paraId="00000026">
      <w:pPr>
        <w:spacing w:after="0" w:before="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Figure 1: Introductory Figure for the Design</w:t>
      </w:r>
      <w:r w:rsidDel="00000000" w:rsidR="00000000" w:rsidRPr="00000000">
        <w:rPr>
          <w:rtl w:val="0"/>
        </w:rPr>
      </w:r>
    </w:p>
    <w:p w:rsidR="00000000" w:rsidDel="00000000" w:rsidP="00000000" w:rsidRDefault="00000000" w:rsidRPr="00000000" w14:paraId="00000028">
      <w:pPr>
        <w:spacing w:line="276" w:lineRule="auto"/>
        <w:ind w:firstLine="0"/>
        <w:rPr/>
      </w:pPr>
      <w:r w:rsidDel="00000000" w:rsidR="00000000" w:rsidRPr="00000000">
        <w:rPr>
          <w:rFonts w:ascii="Arial" w:cs="Arial" w:eastAsia="Arial" w:hAnsi="Arial"/>
          <w:sz w:val="24"/>
          <w:szCs w:val="24"/>
        </w:rPr>
        <w:drawing>
          <wp:inline distB="114300" distT="114300" distL="114300" distR="114300">
            <wp:extent cx="4758225" cy="526770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58225" cy="526770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t xml:space="preserve">We are 3rd and 4th year students enrolled in UC Davis’ BIM 110, “Biomedical Engineering Senior Design”. We have been assigned to work on a project proposed to us by Dr. Aijun Wang, a biomedical engineering professor at UC Davis, and biomedical engineering PhD candidate Yongheng Wang. They are our client, and are our basis for understanding the expectations, as well as their desires, for the project. Over the last three quarters, we have developed the </w:t>
      </w:r>
      <w:r w:rsidDel="00000000" w:rsidR="00000000" w:rsidRPr="00000000">
        <w:rPr>
          <w:rtl w:val="0"/>
        </w:rPr>
        <w:t xml:space="preserve">Biorefrigerator</w:t>
      </w:r>
      <w:r w:rsidDel="00000000" w:rsidR="00000000" w:rsidRPr="00000000">
        <w:rPr>
          <w:rtl w:val="0"/>
        </w:rPr>
        <w:t xml:space="preserve"> Security System depicted above in order to solve the problem of laboratory controlled laboratory environments (CLEs), such as a -20C or a -40C freezer, being left open, which can result in decay and death of samples inside a CLE. While it is not a universal or a prevalent problem within laboratories, the fact that some laboratory CLEs can be left open is enough for a device to be made in order to prevent the problem of CLE doors being left open. </w:t>
      </w:r>
      <w:r w:rsidDel="00000000" w:rsidR="00000000" w:rsidRPr="00000000">
        <w:rPr>
          <w:rtl w:val="0"/>
        </w:rPr>
        <w:t xml:space="preserve">This device’s function is to prevent the loss of biological samples that are stored in a CLE, thus preventing the associated monetary loss that results from the loss of materials. </w:t>
      </w:r>
      <w:r w:rsidDel="00000000" w:rsidR="00000000" w:rsidRPr="00000000">
        <w:rPr>
          <w:rtl w:val="0"/>
        </w:rPr>
        <w:t xml:space="preserve">This device works by using an automated, hydraulic door closer to prevent the CLE door from remaining open. </w:t>
      </w:r>
      <w:r w:rsidDel="00000000" w:rsidR="00000000" w:rsidRPr="00000000">
        <w:rPr>
          <w:rtl w:val="0"/>
        </w:rPr>
        <w:t xml:space="preserve">Furthermore, this device also has a PIN pad</w:t>
      </w:r>
      <w:r w:rsidDel="00000000" w:rsidR="00000000" w:rsidRPr="00000000">
        <w:rPr>
          <w:rtl w:val="0"/>
        </w:rPr>
        <w:t xml:space="preserve"> mediated locking mechanism to ensure that only members of the lab who are using the CLE who have the passcode for the lock can access the samples and to provide a record of the last user. Additionally, the device has an alarm system to alert users that either unauthorized access occurred, or if the door is propped open.</w:t>
      </w: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pStyle w:val="Heading2"/>
        <w:spacing w:before="0" w:line="240" w:lineRule="auto"/>
        <w:rPr>
          <w:b w:val="1"/>
        </w:rPr>
      </w:pPr>
      <w:bookmarkStart w:colFirst="0" w:colLast="0" w:name="_b2rix8y2e41c" w:id="1"/>
      <w:bookmarkEnd w:id="1"/>
      <w:r w:rsidDel="00000000" w:rsidR="00000000" w:rsidRPr="00000000">
        <w:rPr>
          <w:rFonts w:ascii="Times New Roman" w:cs="Times New Roman" w:eastAsia="Times New Roman" w:hAnsi="Times New Roman"/>
          <w:b w:val="1"/>
          <w:sz w:val="28"/>
          <w:szCs w:val="28"/>
          <w:u w:val="single"/>
          <w:rtl w:val="0"/>
        </w:rPr>
        <w:t xml:space="preserve">Problem</w:t>
      </w:r>
      <w:r w:rsidDel="00000000" w:rsidR="00000000" w:rsidRPr="00000000">
        <w:rPr>
          <w:rtl w:val="0"/>
        </w:rPr>
      </w:r>
    </w:p>
    <w:p w:rsidR="00000000" w:rsidDel="00000000" w:rsidP="00000000" w:rsidRDefault="00000000" w:rsidRPr="00000000" w14:paraId="0000002C">
      <w:pPr>
        <w:rPr>
          <w:del w:author="Miguel Cruz" w:id="0" w:date="2024-05-31T05:13:38Z"/>
          <w:sz w:val="18"/>
          <w:szCs w:val="18"/>
        </w:rPr>
      </w:pPr>
      <w:r w:rsidDel="00000000" w:rsidR="00000000" w:rsidRPr="00000000">
        <w:rPr>
          <w:rtl w:val="0"/>
        </w:rPr>
        <w:t xml:space="preserve">C</w:t>
      </w:r>
      <w:r w:rsidDel="00000000" w:rsidR="00000000" w:rsidRPr="00000000">
        <w:rPr>
          <w:rtl w:val="0"/>
        </w:rPr>
        <w:t xml:space="preserve">ontrolled laboratory environments (CLE) such as refrigerators and freezers are critical for preserving the integrity of biological samples, reagents, and other temperature-sensitive materials. Such biological samples include high-value and irreplaceable items that are essential for ongoing research and diagnostic activities.</w:t>
      </w:r>
      <w:r w:rsidDel="00000000" w:rsidR="00000000" w:rsidRPr="00000000">
        <w:rPr>
          <w:rtl w:val="0"/>
        </w:rPr>
        <w:t xml:space="preserve"> While </w:t>
      </w:r>
      <w:r w:rsidDel="00000000" w:rsidR="00000000" w:rsidRPr="00000000">
        <w:rPr>
          <w:rtl w:val="0"/>
        </w:rPr>
        <w:t xml:space="preserve">state-of-the-art CLEs</w:t>
      </w:r>
      <w:r w:rsidDel="00000000" w:rsidR="00000000" w:rsidRPr="00000000">
        <w:rPr>
          <w:rtl w:val="0"/>
        </w:rPr>
        <w:t xml:space="preserve"> often include safety measures such as alarms and sensors to prevent the loss of samples due to exposure to ambient conditions, older models often lack these features. This can be seen by looking at the Fisher Isotemp Freezer series. The </w:t>
      </w:r>
      <w:r w:rsidDel="00000000" w:rsidR="00000000" w:rsidRPr="00000000">
        <w:rPr>
          <w:rtl w:val="0"/>
        </w:rPr>
        <w:t xml:space="preserve">13-986-148</w:t>
      </w:r>
      <w:r w:rsidDel="00000000" w:rsidR="00000000" w:rsidRPr="00000000">
        <w:rPr>
          <w:color w:val="2b2b2b"/>
          <w:highlight w:val="white"/>
          <w:rtl w:val="0"/>
        </w:rPr>
        <w:t xml:space="preserve"> model released around 2008[1] lacks the remote alarms that the 2019 model, the </w:t>
      </w:r>
      <w:r w:rsidDel="00000000" w:rsidR="00000000" w:rsidRPr="00000000">
        <w:rPr>
          <w:rtl w:val="0"/>
        </w:rPr>
        <w:t xml:space="preserve">FBG25FSSA, has[2]. </w:t>
      </w:r>
      <w:del w:author="Miguel Cruz" w:id="0" w:date="2024-05-31T05:13:38Z">
        <w:r w:rsidDel="00000000" w:rsidR="00000000" w:rsidRPr="00000000">
          <w:rPr>
            <w:rtl w:val="0"/>
          </w:rPr>
        </w:r>
      </w:del>
    </w:p>
    <w:p w:rsidR="00000000" w:rsidDel="00000000" w:rsidP="00000000" w:rsidRDefault="00000000" w:rsidRPr="00000000" w14:paraId="0000002D">
      <w:pPr>
        <w:ind w:left="0" w:firstLine="0"/>
        <w:rPr>
          <w:rFonts w:ascii="Arial" w:cs="Arial" w:eastAsia="Arial" w:hAnsi="Arial"/>
          <w:b w:val="0"/>
          <w:i w:val="0"/>
          <w:smallCaps w:val="0"/>
          <w:strike w:val="0"/>
          <w:color w:val="000000"/>
          <w:sz w:val="22"/>
          <w:szCs w:val="22"/>
          <w:u w:val="none"/>
          <w:shd w:fill="auto" w:val="clear"/>
          <w:vertAlign w:val="baseline"/>
          <w:rPrChange w:author="Miguel Cruz" w:id="1" w:date="2024-05-31T05:13:36Z">
            <w:rPr>
              <w:u w:val="none"/>
            </w:rPr>
          </w:rPrChange>
        </w:rPr>
        <w:pPrChange w:author="Miguel Cruz" w:id="0" w:date="2024-05-31T05:13:36Z">
          <w:pPr>
            <w:numPr>
              <w:ilvl w:val="0"/>
              <w:numId w:val="1"/>
            </w:numPr>
            <w:ind w:left="1440" w:hanging="360"/>
          </w:pPr>
        </w:pPrChange>
      </w:pPr>
      <w:r w:rsidDel="00000000" w:rsidR="00000000" w:rsidRPr="00000000">
        <w:rPr>
          <w:rtl w:val="0"/>
        </w:rPr>
        <w:t xml:space="preserve">Further, many laboratories often have these older models because they have long functional lifespans and are significantly expensive to upgrade to newer models. [citation needed]</w:t>
      </w:r>
    </w:p>
    <w:p w:rsidR="00000000" w:rsidDel="00000000" w:rsidP="00000000" w:rsidRDefault="00000000" w:rsidRPr="00000000" w14:paraId="0000002E">
      <w:pPr>
        <w:ind w:left="1440" w:firstLine="0"/>
        <w:rPr>
          <w:rFonts w:ascii="Arial" w:cs="Arial" w:eastAsia="Arial" w:hAnsi="Arial"/>
          <w:b w:val="0"/>
          <w:i w:val="0"/>
          <w:smallCaps w:val="0"/>
          <w:strike w:val="0"/>
          <w:color w:val="000000"/>
          <w:sz w:val="22"/>
          <w:szCs w:val="22"/>
          <w:u w:val="none"/>
          <w:shd w:fill="auto" w:val="clear"/>
          <w:vertAlign w:val="baseline"/>
          <w:rPrChange w:author="Miguel Cruz" w:id="2" w:date="2024-05-31T05:13:53Z">
            <w:rPr>
              <w:u w:val="none"/>
            </w:rPr>
          </w:rPrChange>
        </w:rPr>
        <w:pPrChange w:author="Miguel Cruz" w:id="0" w:date="2024-05-31T05:13:53Z">
          <w:pPr>
            <w:numPr>
              <w:ilvl w:val="0"/>
              <w:numId w:val="1"/>
            </w:numPr>
            <w:ind w:left="1440" w:hanging="360"/>
          </w:pPr>
        </w:pPrChange>
      </w:pPr>
      <w:r w:rsidDel="00000000" w:rsidR="00000000" w:rsidRPr="00000000">
        <w:rPr>
          <w:rtl w:val="0"/>
        </w:rPr>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Central claim: Older CLEs present a risk to biological samples that newer devices do not.]</w:t>
      </w:r>
    </w:p>
    <w:p w:rsidR="00000000" w:rsidDel="00000000" w:rsidP="00000000" w:rsidRDefault="00000000" w:rsidRPr="00000000" w14:paraId="00000030">
      <w:pPr>
        <w:numPr>
          <w:ilvl w:val="1"/>
          <w:numId w:val="1"/>
        </w:numPr>
        <w:ind w:left="2160" w:hanging="360"/>
        <w:rPr>
          <w:u w:val="none"/>
        </w:rPr>
      </w:pPr>
      <w:r w:rsidDel="00000000" w:rsidR="00000000" w:rsidRPr="00000000">
        <w:rPr>
          <w:rtl w:val="0"/>
        </w:rPr>
        <w:t xml:space="preserve">Proofs:</w:t>
      </w:r>
    </w:p>
    <w:p w:rsidR="00000000" w:rsidDel="00000000" w:rsidP="00000000" w:rsidRDefault="00000000" w:rsidRPr="00000000" w14:paraId="00000031">
      <w:pPr>
        <w:numPr>
          <w:ilvl w:val="2"/>
          <w:numId w:val="1"/>
        </w:numPr>
        <w:ind w:left="2880" w:hanging="360"/>
        <w:rPr>
          <w:u w:val="none"/>
        </w:rPr>
      </w:pPr>
      <w:commentRangeStart w:id="0"/>
      <w:r w:rsidDel="00000000" w:rsidR="00000000" w:rsidRPr="00000000">
        <w:rPr>
          <w:rtl w:val="0"/>
        </w:rPr>
        <w:t xml:space="preserve">Prove that these devices fail and result in significant loss: For instance, there have been freezer failures in the past These failures have led to x dollars lost.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numPr>
          <w:ilvl w:val="2"/>
          <w:numId w:val="1"/>
        </w:numPr>
        <w:ind w:left="2880" w:hanging="360"/>
        <w:rPr>
          <w:u w:val="none"/>
        </w:rPr>
      </w:pPr>
      <w:commentRangeStart w:id="1"/>
      <w:r w:rsidDel="00000000" w:rsidR="00000000" w:rsidRPr="00000000">
        <w:rPr>
          <w:rtl w:val="0"/>
        </w:rPr>
        <w:t xml:space="preserve">Prove that these devices cannot always compensate for human error without safety features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lack of safety features imposes an unnecessary burden on users to ensure that CLEs are closed properly. User error is inevitable, and due to this, older CLEs lacking such safety features present a need that is critical and easily met. Here we’ve identified a gap in the market for a cost effective solution to mitigate such risks presented by older devices and typical user error.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have found a few possible ways for CLEs to fail: </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Improper setup of environmental parameters</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Failing or forgetting to close the door properly</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Spontaneous failure of mechanical or electrical systems</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We aim to address cases 1 and 2 with our novel design. The </w:t>
      </w:r>
      <w:r w:rsidDel="00000000" w:rsidR="00000000" w:rsidRPr="00000000">
        <w:rPr>
          <w:rtl w:val="0"/>
        </w:rPr>
        <w:t xml:space="preserve">only solution to case 3</w:t>
      </w:r>
      <w:r w:rsidDel="00000000" w:rsidR="00000000" w:rsidRPr="00000000">
        <w:rPr>
          <w:rtl w:val="0"/>
        </w:rPr>
        <w:t xml:space="preserve"> is via repair or an upgrade to newer models.</w:t>
      </w:r>
    </w:p>
    <w:p w:rsidR="00000000" w:rsidDel="00000000" w:rsidP="00000000" w:rsidRDefault="00000000" w:rsidRPr="00000000" w14:paraId="0000003C">
      <w:pPr>
        <w:rPr/>
      </w:pPr>
      <w:r w:rsidDel="00000000" w:rsidR="00000000" w:rsidRPr="00000000">
        <w:rPr>
          <w:rtl w:val="0"/>
        </w:rPr>
        <w:t xml:space="preserve">L</w:t>
      </w:r>
      <w:r w:rsidDel="00000000" w:rsidR="00000000" w:rsidRPr="00000000">
        <w:rPr>
          <w:rtl w:val="0"/>
        </w:rPr>
        <w:t xml:space="preserve">aboratory materials, worth multiple thousands of US dollars or more and possibly years of research, are stored in CLEs worldwide.</w:t>
      </w:r>
      <w:r w:rsidDel="00000000" w:rsidR="00000000" w:rsidRPr="00000000">
        <w:rPr>
          <w:rtl w:val="0"/>
        </w:rPr>
        <w:t xml:space="preserve"> There have been at least five major laboratory freezer failures since 2012 [</w:t>
      </w:r>
      <w:r w:rsidDel="00000000" w:rsidR="00000000" w:rsidRPr="00000000">
        <w:rPr>
          <w:highlight w:val="yellow"/>
          <w:rtl w:val="0"/>
        </w:rPr>
        <w:t xml:space="preserve">1</w:t>
      </w:r>
      <w:r w:rsidDel="00000000" w:rsidR="00000000" w:rsidRPr="00000000">
        <w:rPr>
          <w:rtl w:val="0"/>
        </w:rPr>
        <w:t xml:space="preserve">],</w:t>
      </w:r>
      <w:r w:rsidDel="00000000" w:rsidR="00000000" w:rsidRPr="00000000">
        <w:rPr>
          <w:b w:val="1"/>
          <w:rtl w:val="0"/>
        </w:rPr>
        <w:t xml:space="preserve"> which have cost laboratories millions of US Dollars.</w:t>
      </w:r>
      <w:r w:rsidDel="00000000" w:rsidR="00000000" w:rsidRPr="00000000">
        <w:rPr>
          <w:rtl w:val="0"/>
        </w:rPr>
        <w:t xml:space="preserve"> One such failure is when stem cells from cancer-treated children were lost from a hospital freezer at Children’s Hospital Los Angeles in 2019 due to a failure of freezer temperature sensors</w:t>
      </w:r>
      <w:r w:rsidDel="00000000" w:rsidR="00000000" w:rsidRPr="00000000">
        <w:rPr>
          <w:b w:val="1"/>
          <w:rtl w:val="0"/>
        </w:rPr>
        <w:t xml:space="preserve">, which </w:t>
      </w:r>
      <w:r w:rsidDel="00000000" w:rsidR="00000000" w:rsidRPr="00000000">
        <w:rPr>
          <w:rtl w:val="0"/>
        </w:rPr>
        <w:t xml:space="preserve">caused major disruptions to future care possibilities and to the patients and their families </w:t>
      </w:r>
      <w:r w:rsidDel="00000000" w:rsidR="00000000" w:rsidRPr="00000000">
        <w:rPr>
          <w:b w:val="1"/>
          <w:rtl w:val="0"/>
        </w:rPr>
        <w:t xml:space="preserve">[</w:t>
      </w:r>
      <w:r w:rsidDel="00000000" w:rsidR="00000000" w:rsidRPr="00000000">
        <w:rPr>
          <w:b w:val="1"/>
          <w:highlight w:val="yellow"/>
          <w:rtl w:val="0"/>
        </w:rPr>
        <w:t xml:space="preserve">2</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 This freezer failure led to these irreplaceable stem cells being exposed to higher than intended temperatures and caused a detrimental effect to cell viability. Exposure to ambient conditions should be minimized and has been proven to negatively affect biological material, such as proteins, over time. E ven short periods of thawing and refreezing can lead to mild denaturing and loss of proteins. </w:t>
      </w:r>
      <w:r w:rsidDel="00000000" w:rsidR="00000000" w:rsidRPr="00000000">
        <w:rPr>
          <w:rtl w:val="0"/>
        </w:rPr>
        <w:t xml:space="preserve">Ten cycles of thawing and refreezing already show at least 5% loss of many types of proteins [</w:t>
      </w:r>
      <w:r w:rsidDel="00000000" w:rsidR="00000000" w:rsidRPr="00000000">
        <w:rPr>
          <w:highlight w:val="yellow"/>
          <w:rtl w:val="0"/>
        </w:rPr>
        <w:t xml:space="preserve">3</w:t>
      </w:r>
      <w:r w:rsidDel="00000000" w:rsidR="00000000" w:rsidRPr="00000000">
        <w:rPr>
          <w:rtl w:val="0"/>
        </w:rPr>
        <w:t xml:space="preserve">]. As for what this loss might look like financially, the private sector cost per dose for the Pfizer COVID-19 vaccine is $115 [</w:t>
      </w:r>
      <w:r w:rsidDel="00000000" w:rsidR="00000000" w:rsidRPr="00000000">
        <w:rPr>
          <w:highlight w:val="yellow"/>
          <w:rtl w:val="0"/>
        </w:rPr>
        <w:t xml:space="preserve">4</w:t>
      </w:r>
      <w:r w:rsidDel="00000000" w:rsidR="00000000" w:rsidRPr="00000000">
        <w:rPr>
          <w:rtl w:val="0"/>
        </w:rPr>
        <w:t xml:space="preserve">]. A single shipment of the Pfizer vaccine includes 4875 doses, spread across 5 trays equaling a total cost of  $560,625 [</w:t>
      </w:r>
      <w:r w:rsidDel="00000000" w:rsidR="00000000" w:rsidRPr="00000000">
        <w:rPr>
          <w:highlight w:val="yellow"/>
          <w:rtl w:val="0"/>
        </w:rPr>
        <w:t xml:space="preserve">5</w:t>
      </w:r>
      <w:r w:rsidDel="00000000" w:rsidR="00000000" w:rsidRPr="00000000">
        <w:rPr>
          <w:rtl w:val="0"/>
        </w:rPr>
        <w:t xml:space="preserve">]. A loss of 5% of this shipment will cost the facility approximately $28,000.  Ideally, it would be best to prevent this situation from occurring as the loss of materials can lead to significant time and monetary loss.</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spacing w:before="0" w:line="240" w:lineRule="auto"/>
        <w:rPr>
          <w:rFonts w:ascii="Times New Roman" w:cs="Times New Roman" w:eastAsia="Times New Roman" w:hAnsi="Times New Roman"/>
          <w:b w:val="1"/>
          <w:sz w:val="28"/>
          <w:szCs w:val="28"/>
          <w:u w:val="single"/>
        </w:rPr>
      </w:pPr>
      <w:bookmarkStart w:colFirst="0" w:colLast="0" w:name="_1kni6w2qzl7m" w:id="2"/>
      <w:bookmarkEnd w:id="2"/>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3F">
      <w:pPr>
        <w:spacing w:before="0" w:line="240" w:lineRule="auto"/>
        <w:ind w:firstLine="720"/>
        <w:rPr/>
      </w:pPr>
      <w:r w:rsidDel="00000000" w:rsidR="00000000" w:rsidRPr="00000000">
        <w:rPr>
          <w:rFonts w:ascii="Times New Roman" w:cs="Times New Roman" w:eastAsia="Times New Roman" w:hAnsi="Times New Roman"/>
          <w:sz w:val="24"/>
          <w:szCs w:val="24"/>
          <w:rtl w:val="0"/>
        </w:rPr>
        <w:t xml:space="preserve">The objective of the </w:t>
      </w:r>
      <w:r w:rsidDel="00000000" w:rsidR="00000000" w:rsidRPr="00000000">
        <w:rPr>
          <w:rFonts w:ascii="Times New Roman" w:cs="Times New Roman" w:eastAsia="Times New Roman" w:hAnsi="Times New Roman"/>
          <w:sz w:val="24"/>
          <w:szCs w:val="24"/>
          <w:rtl w:val="0"/>
        </w:rPr>
        <w:t xml:space="preserve">Biorefrigerator</w:t>
      </w:r>
      <w:r w:rsidDel="00000000" w:rsidR="00000000" w:rsidRPr="00000000">
        <w:rPr>
          <w:rFonts w:ascii="Times New Roman" w:cs="Times New Roman" w:eastAsia="Times New Roman" w:hAnsi="Times New Roman"/>
          <w:sz w:val="24"/>
          <w:szCs w:val="24"/>
          <w:rtl w:val="0"/>
        </w:rPr>
        <w:t xml:space="preserve"> Security System is to </w:t>
      </w:r>
      <w:r w:rsidDel="00000000" w:rsidR="00000000" w:rsidRPr="00000000">
        <w:rPr>
          <w:rtl w:val="0"/>
        </w:rPr>
        <w:t xml:space="preserve">develop </w:t>
      </w:r>
      <w:r w:rsidDel="00000000" w:rsidR="00000000" w:rsidRPr="00000000">
        <w:rPr>
          <w:rFonts w:ascii="Times New Roman" w:cs="Times New Roman" w:eastAsia="Times New Roman" w:hAnsi="Times New Roman"/>
          <w:sz w:val="24"/>
          <w:szCs w:val="24"/>
          <w:rtl w:val="0"/>
        </w:rPr>
        <w:t xml:space="preserve">a device that minimizes the risk </w:t>
      </w:r>
      <w:r w:rsidDel="00000000" w:rsidR="00000000" w:rsidRPr="00000000">
        <w:rPr>
          <w:rtl w:val="0"/>
        </w:rPr>
        <w:t xml:space="preserve">to </w:t>
      </w:r>
      <w:r w:rsidDel="00000000" w:rsidR="00000000" w:rsidRPr="00000000">
        <w:rPr>
          <w:rFonts w:ascii="Times New Roman" w:cs="Times New Roman" w:eastAsia="Times New Roman" w:hAnsi="Times New Roman"/>
          <w:sz w:val="24"/>
          <w:szCs w:val="24"/>
          <w:rtl w:val="0"/>
        </w:rPr>
        <w:t xml:space="preserve">sample </w:t>
      </w:r>
      <w:r w:rsidDel="00000000" w:rsidR="00000000" w:rsidRPr="00000000">
        <w:rPr>
          <w:rtl w:val="0"/>
        </w:rPr>
        <w:t xml:space="preserve">integrity </w:t>
      </w:r>
      <w:r w:rsidDel="00000000" w:rsidR="00000000" w:rsidRPr="00000000">
        <w:rPr>
          <w:rFonts w:ascii="Times New Roman" w:cs="Times New Roman" w:eastAsia="Times New Roman" w:hAnsi="Times New Roman"/>
          <w:sz w:val="24"/>
          <w:szCs w:val="24"/>
          <w:rtl w:val="0"/>
        </w:rPr>
        <w:t xml:space="preserve">due to prolonged exposure to ambient conditions.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device </w:t>
      </w:r>
      <w:r w:rsidDel="00000000" w:rsidR="00000000" w:rsidRPr="00000000">
        <w:rPr>
          <w:rtl w:val="0"/>
        </w:rPr>
        <w:t xml:space="preserve">is designed to</w:t>
      </w:r>
      <w:r w:rsidDel="00000000" w:rsidR="00000000" w:rsidRPr="00000000">
        <w:rPr>
          <w:rFonts w:ascii="Times New Roman" w:cs="Times New Roman" w:eastAsia="Times New Roman" w:hAnsi="Times New Roman"/>
          <w:sz w:val="24"/>
          <w:szCs w:val="24"/>
          <w:rtl w:val="0"/>
        </w:rPr>
        <w:t xml:space="preserve"> be power efficient, affordable, easy to install, and easy to use.</w:t>
      </w:r>
      <w:r w:rsidDel="00000000" w:rsidR="00000000" w:rsidRPr="00000000">
        <w:rPr>
          <w:rtl w:val="0"/>
        </w:rPr>
        <w:t xml:space="preserve"> </w:t>
      </w:r>
      <w:r w:rsidDel="00000000" w:rsidR="00000000" w:rsidRPr="00000000">
        <w:rPr>
          <w:rtl w:val="0"/>
        </w:rPr>
        <w:t xml:space="preserve">Primary intended use cases are CLEs such as chemical and biological laboratory</w:t>
      </w:r>
      <w:r w:rsidDel="00000000" w:rsidR="00000000" w:rsidRPr="00000000">
        <w:rPr>
          <w:rtl w:val="0"/>
        </w:rPr>
        <w:t xml:space="preserve"> refrigerators, as well as incubators.</w:t>
      </w:r>
      <w:r w:rsidDel="00000000" w:rsidR="00000000" w:rsidRPr="00000000">
        <w:rPr>
          <w:rtl w:val="0"/>
        </w:rPr>
      </w:r>
    </w:p>
    <w:p w:rsidR="00000000" w:rsidDel="00000000" w:rsidP="00000000" w:rsidRDefault="00000000" w:rsidRPr="00000000" w14:paraId="00000040">
      <w:pPr>
        <w:pStyle w:val="Heading2"/>
        <w:spacing w:before="0" w:lineRule="auto"/>
        <w:rPr/>
      </w:pPr>
      <w:bookmarkStart w:colFirst="0" w:colLast="0" w:name="_jv6rrm8hhi7u" w:id="3"/>
      <w:bookmarkEnd w:id="3"/>
      <w:r w:rsidDel="00000000" w:rsidR="00000000" w:rsidRPr="00000000">
        <w:rPr>
          <w:rtl w:val="0"/>
        </w:rPr>
      </w:r>
    </w:p>
    <w:p w:rsidR="00000000" w:rsidDel="00000000" w:rsidP="00000000" w:rsidRDefault="00000000" w:rsidRPr="00000000" w14:paraId="00000041">
      <w:pPr>
        <w:pStyle w:val="Heading2"/>
        <w:spacing w:before="0" w:lineRule="auto"/>
        <w:rPr/>
      </w:pPr>
      <w:bookmarkStart w:colFirst="0" w:colLast="0" w:name="_px19fejebzuy" w:id="4"/>
      <w:bookmarkEnd w:id="4"/>
      <w:r w:rsidDel="00000000" w:rsidR="00000000" w:rsidRPr="00000000">
        <w:rPr>
          <w:rtl w:val="0"/>
        </w:rPr>
        <w:t xml:space="preserve">Design Solution</w:t>
      </w:r>
      <w:r w:rsidDel="00000000" w:rsidR="00000000" w:rsidRPr="00000000">
        <w:rPr>
          <w:rtl w:val="0"/>
        </w:rPr>
      </w:r>
    </w:p>
    <w:p w:rsidR="00000000" w:rsidDel="00000000" w:rsidP="00000000" w:rsidRDefault="00000000" w:rsidRPr="00000000" w14:paraId="00000042">
      <w:pPr>
        <w:spacing w:after="0" w:before="0" w:line="240" w:lineRule="auto"/>
        <w:ind w:firstLine="720"/>
        <w:rPr/>
      </w:pPr>
      <w:r w:rsidDel="00000000" w:rsidR="00000000" w:rsidRPr="00000000">
        <w:rPr>
          <w:rtl w:val="0"/>
        </w:rPr>
        <w:t xml:space="preserve">The BSS team’s design </w:t>
      </w:r>
      <w:r w:rsidDel="00000000" w:rsidR="00000000" w:rsidRPr="00000000">
        <w:rPr>
          <w:rtl w:val="0"/>
        </w:rPr>
        <w:t xml:space="preserve">solution is a device</w:t>
      </w:r>
      <w:r w:rsidDel="00000000" w:rsidR="00000000" w:rsidRPr="00000000">
        <w:rPr>
          <w:rtl w:val="0"/>
        </w:rPr>
        <w:t xml:space="preserve"> that enables automatic closure of CLE doors to remove the need for laboratory workers to intervene. The main housing of the device will be </w:t>
      </w:r>
      <w:r w:rsidDel="00000000" w:rsidR="00000000" w:rsidRPr="00000000">
        <w:rPr>
          <w:rtl w:val="0"/>
        </w:rPr>
        <w:t xml:space="preserve">installed</w:t>
      </w:r>
      <w:r w:rsidDel="00000000" w:rsidR="00000000" w:rsidRPr="00000000">
        <w:rPr>
          <w:rtl w:val="0"/>
        </w:rPr>
        <w:t xml:space="preserve"> on the door of the CLE, and the arm will be attached to the top of the CLE. A hook-style lock system is attached atop the closer housing in order to resist opening the CLE when in the locked state. The main housing of the device will contain a PIN pad that users will use to lock and unlock the CLE. The door status is considered “closed” when a limit switch that is installed on the door is pressed. Once not pressed, the door status will read as “open”. The LED and speaker alarms are set to trigger when the door status changes to “open” when the locked status is “locked” or when the door is open for over two minutes. The device will be powered by disposable 9V batteries (as supplied by the end user). Figure 1 illustrates the device when fully assembled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Based on feedback from previous designs, we have decided to proceed with </w:t>
      </w:r>
      <w:r w:rsidDel="00000000" w:rsidR="00000000" w:rsidRPr="00000000">
        <w:rPr>
          <w:rtl w:val="0"/>
        </w:rPr>
        <w:t xml:space="preserve">PLA</w:t>
      </w:r>
      <w:r w:rsidDel="00000000" w:rsidR="00000000" w:rsidRPr="00000000">
        <w:rPr>
          <w:rtl w:val="0"/>
        </w:rPr>
        <w:t xml:space="preserve"> as the main housing material instead of stainless steel. Thick PLA is sturdy enough for our use and it is lighter and easier to produce. This also serves as a way to reduce waste since there is no laser cutting and welding involved.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pacing w:after="0" w:before="0" w:lineRule="auto"/>
        <w:rPr/>
      </w:pPr>
      <w:bookmarkStart w:colFirst="0" w:colLast="0" w:name="_qn9syiflfip5" w:id="5"/>
      <w:bookmarkEnd w:id="5"/>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spacing w:after="0" w:before="0" w:lineRule="auto"/>
        <w:rPr/>
      </w:pPr>
      <w:bookmarkStart w:colFirst="0" w:colLast="0" w:name="_un3pmyyn7btj" w:id="6"/>
      <w:bookmarkEnd w:id="6"/>
      <w:r w:rsidDel="00000000" w:rsidR="00000000" w:rsidRPr="00000000">
        <w:rPr>
          <w:rtl w:val="0"/>
        </w:rPr>
        <w:t xml:space="preserve">Assessment of Design Goals</w:t>
      </w:r>
    </w:p>
    <w:p w:rsidR="00000000" w:rsidDel="00000000" w:rsidP="00000000" w:rsidRDefault="00000000" w:rsidRPr="00000000" w14:paraId="00000047">
      <w:pPr>
        <w:spacing w:before="0" w:line="240" w:lineRule="auto"/>
        <w:ind w:left="0" w:firstLine="0"/>
        <w:rPr/>
      </w:pPr>
      <w:r w:rsidDel="00000000" w:rsidR="00000000" w:rsidRPr="00000000">
        <w:rPr>
          <w:rtl w:val="0"/>
        </w:rPr>
        <w:tab/>
        <w:t xml:space="preserve">In order to confirm that the </w:t>
      </w:r>
      <w:r w:rsidDel="00000000" w:rsidR="00000000" w:rsidRPr="00000000">
        <w:rPr>
          <w:rtl w:val="0"/>
        </w:rPr>
        <w:t xml:space="preserve">Biorefrigerator</w:t>
      </w:r>
      <w:r w:rsidDel="00000000" w:rsidR="00000000" w:rsidRPr="00000000">
        <w:rPr>
          <w:rtl w:val="0"/>
        </w:rPr>
        <w:t xml:space="preserve"> Security System meets the established product specification, verification tests were conducted to ensure functionality at the individual component, subsystem and full assembly levels.</w:t>
      </w:r>
    </w:p>
    <w:p w:rsidR="00000000" w:rsidDel="00000000" w:rsidP="00000000" w:rsidRDefault="00000000" w:rsidRPr="00000000" w14:paraId="00000048">
      <w:pPr>
        <w:spacing w:before="0" w:line="240" w:lineRule="auto"/>
        <w:ind w:left="0" w:firstLine="0"/>
        <w:rPr/>
      </w:pPr>
      <w:r w:rsidDel="00000000" w:rsidR="00000000" w:rsidRPr="00000000">
        <w:rPr>
          <w:rtl w:val="0"/>
        </w:rPr>
      </w:r>
    </w:p>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Table 1: Component Verification Results</w:t>
      </w:r>
    </w:p>
    <w:tbl>
      <w:tblPr>
        <w:tblStyle w:val="Table1"/>
        <w:tblW w:w="11235.0" w:type="dxa"/>
        <w:jc w:val="left"/>
        <w:tblInd w:w="-9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05"/>
        <w:gridCol w:w="2400"/>
        <w:gridCol w:w="1170"/>
        <w:gridCol w:w="2175"/>
        <w:gridCol w:w="1530"/>
        <w:gridCol w:w="1740"/>
        <w:gridCol w:w="915"/>
        <w:tblGridChange w:id="0">
          <w:tblGrid>
            <w:gridCol w:w="1305"/>
            <w:gridCol w:w="2400"/>
            <w:gridCol w:w="1170"/>
            <w:gridCol w:w="2175"/>
            <w:gridCol w:w="1530"/>
            <w:gridCol w:w="1740"/>
            <w:gridCol w:w="91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ind w:firstLine="0"/>
              <w:rPr/>
            </w:pPr>
            <w:r w:rsidDel="00000000" w:rsidR="00000000" w:rsidRPr="00000000">
              <w:rPr>
                <w:b w:val="1"/>
                <w:rtl w:val="0"/>
              </w:rPr>
              <w:t xml:space="preserve">Component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ind w:firstLine="0"/>
              <w:rPr/>
            </w:pPr>
            <w:r w:rsidDel="00000000" w:rsidR="00000000" w:rsidRPr="00000000">
              <w:rPr>
                <w:b w:val="1"/>
                <w:rtl w:val="0"/>
              </w:rPr>
              <w:t xml:space="preserve">Simplified Test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ind w:firstLine="0"/>
              <w:rPr/>
            </w:pPr>
            <w:r w:rsidDel="00000000" w:rsidR="00000000" w:rsidRPr="00000000">
              <w:rPr>
                <w:b w:val="1"/>
                <w:rtl w:val="0"/>
              </w:rPr>
              <w:t xml:space="preserve">Data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ind w:firstLine="0"/>
              <w:rPr/>
            </w:pPr>
            <w:r w:rsidDel="00000000" w:rsidR="00000000" w:rsidRPr="00000000">
              <w:rPr>
                <w:b w:val="1"/>
                <w:rtl w:val="0"/>
              </w:rPr>
              <w:t xml:space="preserve">Data Analysis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ind w:firstLine="0"/>
              <w:rPr/>
            </w:pPr>
            <w:r w:rsidDel="00000000" w:rsidR="00000000" w:rsidRPr="00000000">
              <w:rPr>
                <w:b w:val="1"/>
                <w:rtl w:val="0"/>
              </w:rPr>
              <w:t xml:space="preserve">Result Analysis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ind w:firstLine="0"/>
              <w:rPr/>
            </w:pPr>
            <w:r w:rsidDel="00000000" w:rsidR="00000000" w:rsidRPr="00000000">
              <w:rPr>
                <w:b w:val="1"/>
                <w:rtl w:val="0"/>
              </w:rPr>
              <w:t xml:space="preserve">Result Analysis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ind w:firstLine="0"/>
              <w:rPr/>
            </w:pPr>
            <w:r w:rsidDel="00000000" w:rsidR="00000000" w:rsidRPr="00000000">
              <w:rPr>
                <w:b w:val="1"/>
                <w:rtl w:val="0"/>
              </w:rPr>
              <w:t xml:space="preserve">Pass/No 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ind w:firstLine="0"/>
              <w:rPr/>
            </w:pPr>
            <w:r w:rsidDel="00000000" w:rsidR="00000000" w:rsidRPr="00000000">
              <w:rPr>
                <w:rtl w:val="0"/>
              </w:rPr>
              <w:t xml:space="preserve">Battery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ind w:firstLine="0"/>
              <w:rPr/>
            </w:pPr>
            <w:r w:rsidDel="00000000" w:rsidR="00000000" w:rsidRPr="00000000">
              <w:rPr>
                <w:rtl w:val="0"/>
              </w:rPr>
              <w:t xml:space="preserve">Measure battery voltage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ind w:firstLine="0"/>
              <w:rPr/>
            </w:pPr>
            <w:r w:rsidDel="00000000" w:rsidR="00000000" w:rsidRPr="00000000">
              <w:rPr>
                <w:rtl w:val="0"/>
              </w:rPr>
              <w:t xml:space="preserve">9.68, 9.69, 9.68</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ind w:firstLine="0"/>
              <w:rPr/>
            </w:pPr>
            <w:r w:rsidDel="00000000" w:rsidR="00000000" w:rsidRPr="00000000">
              <w:rPr>
                <w:rtl w:val="0"/>
              </w:rPr>
              <w:t xml:space="preserve">average and standard deviation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ind w:firstLine="0"/>
              <w:jc w:val="center"/>
              <w:rPr/>
            </w:pPr>
            <w:r w:rsidDel="00000000" w:rsidR="00000000" w:rsidRPr="00000000">
              <w:rPr>
                <w:rFonts w:ascii="Gungsuh" w:cs="Gungsuh" w:eastAsia="Gungsuh" w:hAnsi="Gungsuh"/>
                <w:rtl w:val="0"/>
              </w:rPr>
              <w:t xml:space="preserve">Mean ≥ 9 V | Standard Dev. ≤ 0.225 V</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ind w:firstLine="0"/>
              <w:jc w:val="center"/>
              <w:rPr/>
            </w:pPr>
            <w:r w:rsidDel="00000000" w:rsidR="00000000" w:rsidRPr="00000000">
              <w:rPr>
                <w:rtl w:val="0"/>
              </w:rPr>
              <w:t xml:space="preserve">Mean: 9.683 V Standard Dev. 0.005 V</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ind w:firstLine="0"/>
              <w:rPr/>
            </w:pPr>
            <w:r w:rsidDel="00000000" w:rsidR="00000000" w:rsidRPr="00000000">
              <w:rPr>
                <w:rtl w:val="0"/>
              </w:rPr>
              <w:t xml:space="preserve">Microcontroller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ind w:firstLine="0"/>
              <w:rPr/>
            </w:pPr>
            <w:r w:rsidDel="00000000" w:rsidR="00000000" w:rsidRPr="00000000">
              <w:rPr>
                <w:rtl w:val="0"/>
              </w:rPr>
              <w:t xml:space="preserve">"Hello World" Arduino Protocol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ind w:firstLine="0"/>
              <w:rPr/>
            </w:pPr>
            <w:r w:rsidDel="00000000" w:rsidR="00000000" w:rsidRPr="00000000">
              <w:rPr>
                <w:rtl w:val="0"/>
              </w:rPr>
              <w:t xml:space="preserve">Red and Green LED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ind w:firstLine="0"/>
              <w:rPr/>
            </w:pPr>
            <w:r w:rsidDel="00000000" w:rsidR="00000000" w:rsidRPr="00000000">
              <w:rPr>
                <w:rtl w:val="0"/>
              </w:rPr>
              <w:t xml:space="preserve">Input voltage to green and red LED pins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ind w:firstLine="0"/>
              <w:rPr/>
            </w:pPr>
            <w:r w:rsidDel="00000000" w:rsidR="00000000" w:rsidRPr="00000000">
              <w:rPr>
                <w:rtl w:val="0"/>
              </w:rPr>
              <w:t xml:space="preserve">Speaker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ind w:firstLine="0"/>
              <w:rPr/>
            </w:pPr>
            <w:r w:rsidDel="00000000" w:rsidR="00000000" w:rsidRPr="00000000">
              <w:rPr>
                <w:rtl w:val="0"/>
              </w:rPr>
              <w:t xml:space="preserve">release alarm sound of 1000 to check for audibility at conversational volume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ind w:firstLine="0"/>
              <w:rPr/>
            </w:pPr>
            <w:r w:rsidDel="00000000" w:rsidR="00000000" w:rsidRPr="00000000">
              <w:rPr>
                <w:rtl w:val="0"/>
              </w:rPr>
              <w:t xml:space="preserve">Limit Switch</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ind w:firstLine="0"/>
              <w:rPr/>
            </w:pPr>
            <w:r w:rsidDel="00000000" w:rsidR="00000000" w:rsidRPr="00000000">
              <w:rPr>
                <w:rtl w:val="0"/>
              </w:rPr>
              <w:t xml:space="preserve">Attach limit switch to microcontroller. Change in input reading is expected when the lever is pressed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ind w:firstLine="0"/>
              <w:rPr/>
            </w:pPr>
            <w:r w:rsidDel="00000000" w:rsidR="00000000" w:rsidRPr="00000000">
              <w:rPr>
                <w:rtl w:val="0"/>
              </w:rPr>
              <w:t xml:space="preserve">LCD Screen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ind w:firstLine="0"/>
              <w:rPr/>
            </w:pPr>
            <w:r w:rsidDel="00000000" w:rsidR="00000000" w:rsidRPr="00000000">
              <w:rPr>
                <w:rtl w:val="0"/>
              </w:rPr>
              <w:t xml:space="preserve">Display the "Hello World" Arduino Protocol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ind w:firstLine="0"/>
              <w:rPr/>
            </w:pPr>
            <w:r w:rsidDel="00000000" w:rsidR="00000000" w:rsidRPr="00000000">
              <w:rPr>
                <w:rtl w:val="0"/>
              </w:rPr>
              <w:t xml:space="preserve">Pressurized Door Closer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ind w:firstLine="0"/>
              <w:rPr/>
            </w:pPr>
            <w:r w:rsidDel="00000000" w:rsidR="00000000" w:rsidRPr="00000000">
              <w:rPr>
                <w:rtl w:val="0"/>
              </w:rPr>
              <w:t xml:space="preserve">Pull back the arm of the Door Closer and examine if it returns to the original position when released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082">
      <w:pPr>
        <w:spacing w:before="0" w:line="240" w:lineRule="auto"/>
        <w:ind w:left="0" w:firstLine="0"/>
        <w:rPr/>
      </w:pPr>
      <w:r w:rsidDel="00000000" w:rsidR="00000000" w:rsidRPr="00000000">
        <w:rPr>
          <w:rtl w:val="0"/>
        </w:rPr>
      </w:r>
    </w:p>
    <w:p w:rsidR="00000000" w:rsidDel="00000000" w:rsidP="00000000" w:rsidRDefault="00000000" w:rsidRPr="00000000" w14:paraId="00000083">
      <w:pPr>
        <w:spacing w:before="0" w:line="240" w:lineRule="auto"/>
        <w:ind w:left="0" w:firstLine="0"/>
        <w:rPr/>
      </w:pPr>
      <w:r w:rsidDel="00000000" w:rsidR="00000000" w:rsidRPr="00000000">
        <w:rPr>
          <w:rtl w:val="0"/>
        </w:rPr>
        <w:t xml:space="preserve">Table 2: Subsystem Verification Results</w:t>
      </w:r>
    </w:p>
    <w:tbl>
      <w:tblPr>
        <w:tblStyle w:val="Table2"/>
        <w:tblW w:w="11235.0" w:type="dxa"/>
        <w:jc w:val="left"/>
        <w:tblInd w:w="-90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60"/>
        <w:gridCol w:w="3795"/>
        <w:gridCol w:w="2520"/>
        <w:gridCol w:w="1140"/>
        <w:gridCol w:w="1920"/>
        <w:tblGridChange w:id="0">
          <w:tblGrid>
            <w:gridCol w:w="1860"/>
            <w:gridCol w:w="3795"/>
            <w:gridCol w:w="2520"/>
            <w:gridCol w:w="1140"/>
            <w:gridCol w:w="192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ind w:firstLine="0"/>
              <w:rPr/>
            </w:pPr>
            <w:r w:rsidDel="00000000" w:rsidR="00000000" w:rsidRPr="00000000">
              <w:rPr>
                <w:b w:val="1"/>
                <w:rtl w:val="0"/>
              </w:rPr>
              <w:t xml:space="preserve">Subsystem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ind w:firstLine="0"/>
              <w:rPr/>
            </w:pPr>
            <w:r w:rsidDel="00000000" w:rsidR="00000000" w:rsidRPr="00000000">
              <w:rPr>
                <w:b w:val="1"/>
                <w:rtl w:val="0"/>
              </w:rPr>
              <w:t xml:space="preserve">Simplified Test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ind w:firstLine="0"/>
              <w:rPr/>
            </w:pPr>
            <w:r w:rsidDel="00000000" w:rsidR="00000000" w:rsidRPr="00000000">
              <w:rPr>
                <w:b w:val="1"/>
                <w:rtl w:val="0"/>
              </w:rPr>
              <w:t xml:space="preserve">Result Analysis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ind w:firstLine="0"/>
              <w:rPr/>
            </w:pPr>
            <w:r w:rsidDel="00000000" w:rsidR="00000000" w:rsidRPr="00000000">
              <w:rPr>
                <w:b w:val="1"/>
                <w:rtl w:val="0"/>
              </w:rPr>
              <w:t xml:space="preserve">Result Analysis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ind w:firstLine="0"/>
              <w:rPr/>
            </w:pPr>
            <w:r w:rsidDel="00000000" w:rsidR="00000000" w:rsidRPr="00000000">
              <w:rPr>
                <w:b w:val="1"/>
                <w:rtl w:val="0"/>
              </w:rPr>
              <w:t xml:space="preserve">Pass/No 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ind w:firstLine="0"/>
              <w:rPr/>
            </w:pPr>
            <w:r w:rsidDel="00000000" w:rsidR="00000000" w:rsidRPr="00000000">
              <w:rPr>
                <w:rtl w:val="0"/>
              </w:rPr>
              <w:t xml:space="preserve">Alarm System 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ind w:firstLine="0"/>
              <w:rPr/>
            </w:pPr>
            <w:r w:rsidDel="00000000" w:rsidR="00000000" w:rsidRPr="00000000">
              <w:rPr>
                <w:rtl w:val="0"/>
              </w:rPr>
              <w:t xml:space="preserve">Press down the lever on the limit switch then release for 2 seconds. Both alarms should trigger.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ind w:firstLine="0"/>
              <w:rPr/>
            </w:pPr>
            <w:r w:rsidDel="00000000" w:rsidR="00000000" w:rsidRPr="00000000">
              <w:rPr>
                <w:rtl w:val="0"/>
              </w:rPr>
              <w:t xml:space="preserve">Alarm System 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ind w:firstLine="0"/>
              <w:rPr/>
            </w:pPr>
            <w:r w:rsidDel="00000000" w:rsidR="00000000" w:rsidRPr="00000000">
              <w:rPr>
                <w:rtl w:val="0"/>
              </w:rPr>
              <w:t xml:space="preserve">Input the PIN Code "77777777". Both alarms should trigger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ind w:firstLine="0"/>
              <w:rPr/>
            </w:pPr>
            <w:r w:rsidDel="00000000" w:rsidR="00000000" w:rsidRPr="00000000">
              <w:rPr>
                <w:rtl w:val="0"/>
              </w:rPr>
              <w:t xml:space="preserve">PIN Pad and Lock 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ind w:firstLine="0"/>
              <w:rPr/>
            </w:pPr>
            <w:r w:rsidDel="00000000" w:rsidR="00000000" w:rsidRPr="00000000">
              <w:rPr>
                <w:rtl w:val="0"/>
              </w:rPr>
              <w:t xml:space="preserve">Input the PIN Code "1234567". Servo arm should rotate 90 degrees clockwise in the locked state and 90 degrees counterclockwise in the open state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098">
      <w:pPr>
        <w:spacing w:before="0" w:line="240" w:lineRule="auto"/>
        <w:ind w:left="0" w:firstLine="0"/>
        <w:rPr/>
      </w:pPr>
      <w:r w:rsidDel="00000000" w:rsidR="00000000" w:rsidRPr="00000000">
        <w:rPr>
          <w:rtl w:val="0"/>
        </w:rPr>
      </w:r>
    </w:p>
    <w:p w:rsidR="00000000" w:rsidDel="00000000" w:rsidP="00000000" w:rsidRDefault="00000000" w:rsidRPr="00000000" w14:paraId="00000099">
      <w:pPr>
        <w:spacing w:before="0" w:line="240" w:lineRule="auto"/>
        <w:ind w:left="0" w:firstLine="0"/>
        <w:rPr/>
      </w:pPr>
      <w:r w:rsidDel="00000000" w:rsidR="00000000" w:rsidRPr="00000000">
        <w:rPr>
          <w:rtl w:val="0"/>
        </w:rPr>
      </w:r>
    </w:p>
    <w:p w:rsidR="00000000" w:rsidDel="00000000" w:rsidP="00000000" w:rsidRDefault="00000000" w:rsidRPr="00000000" w14:paraId="0000009A">
      <w:pPr>
        <w:spacing w:before="0" w:line="240" w:lineRule="auto"/>
        <w:ind w:left="0" w:firstLine="0"/>
        <w:rPr/>
      </w:pPr>
      <w:r w:rsidDel="00000000" w:rsidR="00000000" w:rsidRPr="00000000">
        <w:rPr>
          <w:rtl w:val="0"/>
        </w:rPr>
        <w:t xml:space="preserve">Table 3: Validation Results</w:t>
      </w:r>
    </w:p>
    <w:tbl>
      <w:tblPr>
        <w:tblStyle w:val="Table3"/>
        <w:tblW w:w="11250.0" w:type="dxa"/>
        <w:jc w:val="left"/>
        <w:tblInd w:w="-90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45"/>
        <w:gridCol w:w="3060"/>
        <w:gridCol w:w="2100"/>
        <w:gridCol w:w="1980"/>
        <w:gridCol w:w="1305"/>
        <w:gridCol w:w="1560"/>
        <w:tblGridChange w:id="0">
          <w:tblGrid>
            <w:gridCol w:w="1245"/>
            <w:gridCol w:w="3060"/>
            <w:gridCol w:w="2100"/>
            <w:gridCol w:w="1980"/>
            <w:gridCol w:w="1305"/>
            <w:gridCol w:w="1560"/>
          </w:tblGrid>
        </w:tblGridChange>
      </w:tblGrid>
      <w:tr>
        <w:trPr>
          <w:cantSplit w:val="0"/>
          <w:tblHeader w:val="0"/>
        </w:trPr>
        <w:tc>
          <w:tcPr>
            <w:shd w:fill="999999" w:val="clear"/>
            <w:tcMar>
              <w:top w:w="40.0" w:type="dxa"/>
              <w:left w:w="40.0" w:type="dxa"/>
              <w:bottom w:w="40.0" w:type="dxa"/>
              <w:right w:w="40.0" w:type="dxa"/>
            </w:tcMar>
            <w:vAlign w:val="center"/>
          </w:tcPr>
          <w:p w:rsidR="00000000" w:rsidDel="00000000" w:rsidP="00000000" w:rsidRDefault="00000000" w:rsidRPr="00000000" w14:paraId="0000009B">
            <w:pPr>
              <w:widowControl w:val="0"/>
              <w:ind w:firstLine="0"/>
              <w:rPr/>
            </w:pPr>
            <w:r w:rsidDel="00000000" w:rsidR="00000000" w:rsidRPr="00000000">
              <w:rPr>
                <w:b w:val="1"/>
                <w:rtl w:val="0"/>
              </w:rPr>
              <w:t xml:space="preserve">Metric</w:t>
            </w:r>
            <w:r w:rsidDel="00000000" w:rsidR="00000000" w:rsidRPr="00000000">
              <w:rPr>
                <w:rtl w:val="0"/>
              </w:rPr>
            </w:r>
          </w:p>
        </w:tc>
        <w:tc>
          <w:tcPr>
            <w:shd w:fill="999999" w:val="clear"/>
            <w:tcMar>
              <w:top w:w="40.0" w:type="dxa"/>
              <w:left w:w="40.0" w:type="dxa"/>
              <w:bottom w:w="40.0" w:type="dxa"/>
              <w:right w:w="40.0" w:type="dxa"/>
            </w:tcMar>
            <w:vAlign w:val="center"/>
          </w:tcPr>
          <w:p w:rsidR="00000000" w:rsidDel="00000000" w:rsidP="00000000" w:rsidRDefault="00000000" w:rsidRPr="00000000" w14:paraId="0000009C">
            <w:pPr>
              <w:widowControl w:val="0"/>
              <w:ind w:firstLine="0"/>
              <w:rPr/>
            </w:pPr>
            <w:r w:rsidDel="00000000" w:rsidR="00000000" w:rsidRPr="00000000">
              <w:rPr>
                <w:b w:val="1"/>
                <w:rtl w:val="0"/>
              </w:rPr>
              <w:t xml:space="preserve">Simplified Test Method</w:t>
            </w:r>
            <w:r w:rsidDel="00000000" w:rsidR="00000000" w:rsidRPr="00000000">
              <w:rPr>
                <w:rtl w:val="0"/>
              </w:rPr>
            </w:r>
          </w:p>
        </w:tc>
        <w:tc>
          <w:tcPr>
            <w:shd w:fill="999999" w:val="clear"/>
            <w:tcMar>
              <w:top w:w="40.0" w:type="dxa"/>
              <w:left w:w="40.0" w:type="dxa"/>
              <w:bottom w:w="40.0" w:type="dxa"/>
              <w:right w:w="40.0" w:type="dxa"/>
            </w:tcMar>
            <w:vAlign w:val="center"/>
          </w:tcPr>
          <w:p w:rsidR="00000000" w:rsidDel="00000000" w:rsidP="00000000" w:rsidRDefault="00000000" w:rsidRPr="00000000" w14:paraId="0000009D">
            <w:pPr>
              <w:widowControl w:val="0"/>
              <w:ind w:firstLine="0"/>
              <w:rPr/>
            </w:pPr>
            <w:r w:rsidDel="00000000" w:rsidR="00000000" w:rsidRPr="00000000">
              <w:rPr>
                <w:b w:val="1"/>
                <w:rtl w:val="0"/>
              </w:rPr>
              <w:t xml:space="preserve">Scale (If Needed)</w:t>
            </w:r>
            <w:r w:rsidDel="00000000" w:rsidR="00000000" w:rsidRPr="00000000">
              <w:rPr>
                <w:rtl w:val="0"/>
              </w:rPr>
            </w:r>
          </w:p>
        </w:tc>
        <w:tc>
          <w:tcPr>
            <w:shd w:fill="999999" w:val="clear"/>
            <w:tcMar>
              <w:top w:w="40.0" w:type="dxa"/>
              <w:left w:w="40.0" w:type="dxa"/>
              <w:bottom w:w="40.0" w:type="dxa"/>
              <w:right w:w="40.0" w:type="dxa"/>
            </w:tcMar>
            <w:vAlign w:val="center"/>
          </w:tcPr>
          <w:p w:rsidR="00000000" w:rsidDel="00000000" w:rsidP="00000000" w:rsidRDefault="00000000" w:rsidRPr="00000000" w14:paraId="0000009E">
            <w:pPr>
              <w:widowControl w:val="0"/>
              <w:ind w:firstLine="0"/>
              <w:rPr/>
            </w:pPr>
            <w:r w:rsidDel="00000000" w:rsidR="00000000" w:rsidRPr="00000000">
              <w:rPr>
                <w:b w:val="1"/>
                <w:rtl w:val="0"/>
              </w:rPr>
              <w:t xml:space="preserve">Result Analysis Method</w:t>
            </w:r>
            <w:r w:rsidDel="00000000" w:rsidR="00000000" w:rsidRPr="00000000">
              <w:rPr>
                <w:rtl w:val="0"/>
              </w:rPr>
            </w:r>
          </w:p>
        </w:tc>
        <w:tc>
          <w:tcPr>
            <w:shd w:fill="999999" w:val="clear"/>
            <w:tcMar>
              <w:top w:w="40.0" w:type="dxa"/>
              <w:left w:w="40.0" w:type="dxa"/>
              <w:bottom w:w="40.0" w:type="dxa"/>
              <w:right w:w="40.0" w:type="dxa"/>
            </w:tcMar>
            <w:vAlign w:val="center"/>
          </w:tcPr>
          <w:p w:rsidR="00000000" w:rsidDel="00000000" w:rsidP="00000000" w:rsidRDefault="00000000" w:rsidRPr="00000000" w14:paraId="0000009F">
            <w:pPr>
              <w:widowControl w:val="0"/>
              <w:ind w:firstLine="0"/>
              <w:rPr/>
            </w:pPr>
            <w:r w:rsidDel="00000000" w:rsidR="00000000" w:rsidRPr="00000000">
              <w:rPr>
                <w:b w:val="1"/>
                <w:rtl w:val="0"/>
              </w:rPr>
              <w:t xml:space="preserve">Result Analysis</w:t>
            </w:r>
            <w:r w:rsidDel="00000000" w:rsidR="00000000" w:rsidRPr="00000000">
              <w:rPr>
                <w:rtl w:val="0"/>
              </w:rPr>
            </w:r>
          </w:p>
        </w:tc>
        <w:tc>
          <w:tcPr>
            <w:shd w:fill="999999" w:val="clear"/>
            <w:tcMar>
              <w:top w:w="40.0" w:type="dxa"/>
              <w:left w:w="40.0" w:type="dxa"/>
              <w:bottom w:w="40.0" w:type="dxa"/>
              <w:right w:w="40.0" w:type="dxa"/>
            </w:tcMar>
            <w:vAlign w:val="center"/>
          </w:tcPr>
          <w:p w:rsidR="00000000" w:rsidDel="00000000" w:rsidP="00000000" w:rsidRDefault="00000000" w:rsidRPr="00000000" w14:paraId="000000A0">
            <w:pPr>
              <w:widowControl w:val="0"/>
              <w:ind w:firstLine="0"/>
              <w:rPr/>
            </w:pPr>
            <w:r w:rsidDel="00000000" w:rsidR="00000000" w:rsidRPr="00000000">
              <w:rPr>
                <w:b w:val="1"/>
                <w:rtl w:val="0"/>
              </w:rPr>
              <w:t xml:space="preserve">Pass/No Pass</w:t>
            </w:r>
            <w:r w:rsidDel="00000000" w:rsidR="00000000" w:rsidRPr="00000000">
              <w:rPr>
                <w:rtl w:val="0"/>
              </w:rPr>
            </w:r>
          </w:p>
        </w:tc>
      </w:tr>
      <w:tr>
        <w:trPr>
          <w:cantSplit w:val="0"/>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0A1">
            <w:pPr>
              <w:widowControl w:val="0"/>
              <w:ind w:firstLine="0"/>
              <w:rPr/>
            </w:pPr>
            <w:r w:rsidDel="00000000" w:rsidR="00000000" w:rsidRPr="00000000">
              <w:rPr>
                <w:rtl w:val="0"/>
              </w:rPr>
              <w:t xml:space="preserve">Final Cost</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A2">
            <w:pPr>
              <w:widowControl w:val="0"/>
              <w:ind w:firstLine="0"/>
              <w:rPr/>
            </w:pPr>
            <w:r w:rsidDel="00000000" w:rsidR="00000000" w:rsidRPr="00000000">
              <w:rPr>
                <w:rtl w:val="0"/>
              </w:rPr>
              <w:t xml:space="preserve">Sum of used parts in USD</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A3">
            <w:pPr>
              <w:widowControl w:val="0"/>
              <w:ind w:firstLine="0"/>
              <w:rPr/>
            </w:pPr>
            <w:r w:rsidDel="00000000" w:rsidR="00000000" w:rsidRPr="00000000">
              <w:rPr>
                <w:rtl w:val="0"/>
              </w:rPr>
              <w:t xml:space="preserve">n/a</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A4">
            <w:pPr>
              <w:widowControl w:val="0"/>
              <w:ind w:firstLine="0"/>
              <w:rPr/>
            </w:pPr>
            <w:r w:rsidDel="00000000" w:rsidR="00000000" w:rsidRPr="00000000">
              <w:rPr>
                <w:rtl w:val="0"/>
              </w:rPr>
              <w:t xml:space="preserve">Sum &lt; 200 is considered a "pass"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A5">
            <w:pPr>
              <w:widowControl w:val="0"/>
              <w:ind w:firstLine="0"/>
              <w:rPr/>
            </w:pPr>
            <w:r w:rsidDel="00000000" w:rsidR="00000000" w:rsidRPr="00000000">
              <w:rPr>
                <w:rtl w:val="0"/>
              </w:rPr>
              <w:t xml:space="preserve">$180 &lt; $200</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A6">
            <w:pPr>
              <w:widowControl w:val="0"/>
              <w:ind w:firstLine="0"/>
              <w:rPr/>
            </w:pPr>
            <w:r w:rsidDel="00000000" w:rsidR="00000000" w:rsidRPr="00000000">
              <w:rPr>
                <w:rtl w:val="0"/>
              </w:rPr>
              <w:t xml:space="preserve">PASS</w:t>
            </w:r>
            <w:r w:rsidDel="00000000" w:rsidR="00000000" w:rsidRPr="00000000">
              <w:rPr>
                <w:rtl w:val="0"/>
              </w:rPr>
            </w:r>
          </w:p>
        </w:tc>
      </w:tr>
      <w:tr>
        <w:trPr>
          <w:cantSplit w:val="0"/>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0A7">
            <w:pPr>
              <w:widowControl w:val="0"/>
              <w:ind w:firstLine="0"/>
              <w:rPr/>
            </w:pPr>
            <w:r w:rsidDel="00000000" w:rsidR="00000000" w:rsidRPr="00000000">
              <w:rPr>
                <w:rtl w:val="0"/>
              </w:rPr>
              <w:t xml:space="preserve">Final Weight</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A8">
            <w:pPr>
              <w:widowControl w:val="0"/>
              <w:ind w:firstLine="0"/>
              <w:rPr/>
            </w:pPr>
            <w:r w:rsidDel="00000000" w:rsidR="00000000" w:rsidRPr="00000000">
              <w:rPr>
                <w:rtl w:val="0"/>
              </w:rPr>
              <w:t xml:space="preserve">Weigh final assembly with a scale in pounds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A9">
            <w:pPr>
              <w:widowControl w:val="0"/>
              <w:ind w:firstLine="0"/>
              <w:rPr/>
            </w:pPr>
            <w:r w:rsidDel="00000000" w:rsidR="00000000" w:rsidRPr="00000000">
              <w:rPr>
                <w:rtl w:val="0"/>
              </w:rPr>
              <w:t xml:space="preserve">n/a</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AA">
            <w:pPr>
              <w:widowControl w:val="0"/>
              <w:ind w:firstLine="0"/>
              <w:rPr/>
            </w:pPr>
            <w:r w:rsidDel="00000000" w:rsidR="00000000" w:rsidRPr="00000000">
              <w:rPr>
                <w:rtl w:val="0"/>
              </w:rPr>
              <w:t xml:space="preserve">Final Weight =&lt; 7 pounds is considered a "pass"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AB">
            <w:pPr>
              <w:widowControl w:val="0"/>
              <w:ind w:firstLine="0"/>
              <w:rPr/>
            </w:pPr>
            <w:r w:rsidDel="00000000" w:rsidR="00000000" w:rsidRPr="00000000">
              <w:rPr>
                <w:rtl w:val="0"/>
              </w:rPr>
              <w:t xml:space="preserve"> 3.6 &lt; 7 lbs</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AC">
            <w:pPr>
              <w:widowControl w:val="0"/>
              <w:ind w:firstLine="0"/>
              <w:rPr/>
            </w:pPr>
            <w:r w:rsidDel="00000000" w:rsidR="00000000" w:rsidRPr="00000000">
              <w:rPr>
                <w:rtl w:val="0"/>
              </w:rPr>
              <w:t xml:space="preserve">PASS</w:t>
            </w:r>
            <w:r w:rsidDel="00000000" w:rsidR="00000000" w:rsidRPr="00000000">
              <w:rPr>
                <w:rtl w:val="0"/>
              </w:rPr>
            </w:r>
          </w:p>
        </w:tc>
      </w:tr>
      <w:tr>
        <w:trPr>
          <w:cantSplit w:val="0"/>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0AD">
            <w:pPr>
              <w:widowControl w:val="0"/>
              <w:ind w:firstLine="0"/>
              <w:rPr/>
            </w:pPr>
            <w:r w:rsidDel="00000000" w:rsidR="00000000" w:rsidRPr="00000000">
              <w:rPr>
                <w:rtl w:val="0"/>
              </w:rPr>
              <w:t xml:space="preserve">Battery Life</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AE">
            <w:pPr>
              <w:widowControl w:val="0"/>
              <w:ind w:firstLine="0"/>
              <w:rPr/>
            </w:pPr>
            <w:r w:rsidDel="00000000" w:rsidR="00000000" w:rsidRPr="00000000">
              <w:rPr>
                <w:rtl w:val="0"/>
              </w:rPr>
              <w:t xml:space="preserve">Measure average current usage and calculate approximate battery life using 550 mAh/current draw</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AF">
            <w:pPr>
              <w:widowControl w:val="0"/>
              <w:ind w:firstLine="0"/>
              <w:rPr/>
            </w:pPr>
            <w:r w:rsidDel="00000000" w:rsidR="00000000" w:rsidRPr="00000000">
              <w:rPr>
                <w:rtl w:val="0"/>
              </w:rPr>
              <w:t xml:space="preserve">n/a</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B0">
            <w:pPr>
              <w:widowControl w:val="0"/>
              <w:ind w:firstLine="0"/>
              <w:rPr/>
            </w:pPr>
            <w:r w:rsidDel="00000000" w:rsidR="00000000" w:rsidRPr="00000000">
              <w:rPr>
                <w:rtl w:val="0"/>
              </w:rPr>
              <w:t xml:space="preserve">Battery life &gt;= 6 months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B1">
            <w:pPr>
              <w:widowControl w:val="0"/>
              <w:ind w:firstLine="0"/>
              <w:rPr/>
            </w:pPr>
            <w:r w:rsidDel="00000000" w:rsidR="00000000" w:rsidRPr="00000000">
              <w:rPr>
                <w:rtl w:val="0"/>
              </w:rPr>
              <w:t xml:space="preserve">Current draw = 12 mA</w:t>
            </w:r>
          </w:p>
          <w:p w:rsidR="00000000" w:rsidDel="00000000" w:rsidP="00000000" w:rsidRDefault="00000000" w:rsidRPr="00000000" w14:paraId="000000B2">
            <w:pPr>
              <w:widowControl w:val="0"/>
              <w:ind w:firstLine="0"/>
              <w:rPr/>
            </w:pPr>
            <w:r w:rsidDel="00000000" w:rsidR="00000000" w:rsidRPr="00000000">
              <w:rPr>
                <w:rtl w:val="0"/>
              </w:rPr>
              <w:t xml:space="preserve">Battery Life = 36 hours</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B3">
            <w:pPr>
              <w:widowControl w:val="0"/>
              <w:ind w:firstLine="0"/>
              <w:rPr/>
            </w:pPr>
            <w:r w:rsidDel="00000000" w:rsidR="00000000" w:rsidRPr="00000000">
              <w:rPr>
                <w:rtl w:val="0"/>
              </w:rPr>
              <w:t xml:space="preserve">No Pass</w:t>
            </w:r>
            <w:r w:rsidDel="00000000" w:rsidR="00000000" w:rsidRPr="00000000">
              <w:rPr>
                <w:rtl w:val="0"/>
              </w:rPr>
            </w:r>
          </w:p>
        </w:tc>
      </w:tr>
      <w:tr>
        <w:trPr>
          <w:cantSplit w:val="0"/>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0B4">
            <w:pPr>
              <w:widowControl w:val="0"/>
              <w:ind w:firstLine="0"/>
              <w:rPr/>
            </w:pPr>
            <w:r w:rsidDel="00000000" w:rsidR="00000000" w:rsidRPr="00000000">
              <w:rPr>
                <w:rtl w:val="0"/>
              </w:rPr>
              <w:t xml:space="preserve">Ease of Use</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B5">
            <w:pPr>
              <w:widowControl w:val="0"/>
              <w:ind w:firstLine="0"/>
              <w:rPr/>
            </w:pPr>
            <w:r w:rsidDel="00000000" w:rsidR="00000000" w:rsidRPr="00000000">
              <w:rPr>
                <w:rtl w:val="0"/>
              </w:rPr>
              <w:t xml:space="preserve">Qualitative: Users given a survey to rate understanding of device usage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B6">
            <w:pPr>
              <w:widowControl w:val="0"/>
              <w:ind w:firstLine="0"/>
              <w:rPr/>
            </w:pPr>
            <w:r w:rsidDel="00000000" w:rsidR="00000000" w:rsidRPr="00000000">
              <w:rPr>
                <w:rtl w:val="0"/>
              </w:rPr>
              <w:t xml:space="preserve">fully intuitive --&gt; some guidance needed --&gt; training required</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B7">
            <w:pPr>
              <w:widowControl w:val="0"/>
              <w:ind w:firstLine="0"/>
              <w:rPr/>
            </w:pPr>
            <w:r w:rsidDel="00000000" w:rsidR="00000000" w:rsidRPr="00000000">
              <w:rPr>
                <w:rtl w:val="0"/>
              </w:rPr>
              <w:t xml:space="preserve">Some guidance needed is considered a "pass"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B8">
            <w:pPr>
              <w:widowControl w:val="0"/>
              <w:ind w:firstLine="0"/>
              <w:rPr/>
            </w:pP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B9">
            <w:pPr>
              <w:widowControl w:val="0"/>
              <w:ind w:firstLine="0"/>
              <w:rPr/>
            </w:pPr>
            <w:r w:rsidDel="00000000" w:rsidR="00000000" w:rsidRPr="00000000">
              <w:rPr>
                <w:rtl w:val="0"/>
              </w:rPr>
              <w:t xml:space="preserve">TBD</w:t>
            </w:r>
          </w:p>
          <w:p w:rsidR="00000000" w:rsidDel="00000000" w:rsidP="00000000" w:rsidRDefault="00000000" w:rsidRPr="00000000" w14:paraId="000000BA">
            <w:pPr>
              <w:widowControl w:val="0"/>
              <w:ind w:firstLine="0"/>
              <w:rPr/>
            </w:pPr>
            <w:r w:rsidDel="00000000" w:rsidR="00000000" w:rsidRPr="00000000">
              <w:rPr>
                <w:rtl w:val="0"/>
              </w:rPr>
            </w:r>
          </w:p>
        </w:tc>
      </w:tr>
      <w:tr>
        <w:trPr>
          <w:cantSplit w:val="0"/>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0BB">
            <w:pPr>
              <w:widowControl w:val="0"/>
              <w:ind w:firstLine="0"/>
              <w:rPr/>
            </w:pPr>
            <w:r w:rsidDel="00000000" w:rsidR="00000000" w:rsidRPr="00000000">
              <w:rPr>
                <w:rtl w:val="0"/>
              </w:rPr>
              <w:t xml:space="preserve">Ease of Handling</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BC">
            <w:pPr>
              <w:widowControl w:val="0"/>
              <w:ind w:firstLine="0"/>
              <w:rPr/>
            </w:pPr>
            <w:r w:rsidDel="00000000" w:rsidR="00000000" w:rsidRPr="00000000">
              <w:rPr>
                <w:rtl w:val="0"/>
              </w:rPr>
              <w:t xml:space="preserve">Qualitative: Users will be given a survey to rate if the device makes the CLE more difficult to operate or not</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BD">
            <w:pPr>
              <w:widowControl w:val="0"/>
              <w:ind w:firstLine="0"/>
              <w:rPr/>
            </w:pPr>
            <w:r w:rsidDel="00000000" w:rsidR="00000000" w:rsidRPr="00000000">
              <w:rPr>
                <w:rtl w:val="0"/>
              </w:rPr>
              <w:t xml:space="preserve">no difference--&gt; slightly more difficult--&gt; moderately more difficult--&gt; much more difficult</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BE">
            <w:pPr>
              <w:widowControl w:val="0"/>
              <w:ind w:firstLine="0"/>
              <w:rPr/>
            </w:pPr>
            <w:r w:rsidDel="00000000" w:rsidR="00000000" w:rsidRPr="00000000">
              <w:rPr>
                <w:rtl w:val="0"/>
              </w:rPr>
              <w:t xml:space="preserve">Slightly more difficult to operate is considered a " pass"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BF">
            <w:pPr>
              <w:widowControl w:val="0"/>
              <w:ind w:firstLine="0"/>
              <w:rPr/>
            </w:pP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C0">
            <w:pPr>
              <w:widowControl w:val="0"/>
              <w:ind w:firstLine="0"/>
              <w:rPr/>
            </w:pPr>
            <w:r w:rsidDel="00000000" w:rsidR="00000000" w:rsidRPr="00000000">
              <w:rPr>
                <w:rtl w:val="0"/>
              </w:rPr>
              <w:t xml:space="preserve">TBD</w:t>
            </w:r>
            <w:r w:rsidDel="00000000" w:rsidR="00000000" w:rsidRPr="00000000">
              <w:rPr>
                <w:rtl w:val="0"/>
              </w:rPr>
            </w:r>
          </w:p>
        </w:tc>
      </w:tr>
      <w:tr>
        <w:trPr>
          <w:cantSplit w:val="0"/>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0C1">
            <w:pPr>
              <w:widowControl w:val="0"/>
              <w:ind w:firstLine="0"/>
              <w:rPr/>
            </w:pPr>
            <w:r w:rsidDel="00000000" w:rsidR="00000000" w:rsidRPr="00000000">
              <w:rPr>
                <w:rtl w:val="0"/>
              </w:rPr>
              <w:t xml:space="preserve">Security</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C2">
            <w:pPr>
              <w:widowControl w:val="0"/>
              <w:ind w:firstLine="0"/>
              <w:rPr/>
            </w:pPr>
            <w:r w:rsidDel="00000000" w:rsidR="00000000" w:rsidRPr="00000000">
              <w:rPr>
                <w:rtl w:val="0"/>
              </w:rPr>
              <w:t xml:space="preserve">Measure force required to make the hook lock detach from the servo</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C3">
            <w:pPr>
              <w:widowControl w:val="0"/>
              <w:ind w:firstLine="0"/>
              <w:rPr/>
            </w:pPr>
            <w:r w:rsidDel="00000000" w:rsidR="00000000" w:rsidRPr="00000000">
              <w:rPr>
                <w:rtl w:val="0"/>
              </w:rPr>
              <w:t xml:space="preserve">n/a</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C4">
            <w:pPr>
              <w:widowControl w:val="0"/>
              <w:ind w:firstLine="0"/>
              <w:rPr/>
            </w:pPr>
            <w:r w:rsidDel="00000000" w:rsidR="00000000" w:rsidRPr="00000000">
              <w:rPr>
                <w:rtl w:val="0"/>
              </w:rPr>
              <w:t xml:space="preserve">Force &gt;= 10 lbs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C5">
            <w:pPr>
              <w:widowControl w:val="0"/>
              <w:ind w:firstLine="0"/>
              <w:rPr/>
            </w:pPr>
            <w:r w:rsidDel="00000000" w:rsidR="00000000" w:rsidRPr="00000000">
              <w:rPr>
                <w:rtl w:val="0"/>
              </w:rPr>
              <w:t xml:space="preserve">Force = 12 lbs</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C6">
            <w:pPr>
              <w:widowControl w:val="0"/>
              <w:ind w:firstLine="0"/>
              <w:rPr/>
            </w:pPr>
            <w:r w:rsidDel="00000000" w:rsidR="00000000" w:rsidRPr="00000000">
              <w:rPr>
                <w:rtl w:val="0"/>
              </w:rPr>
              <w:t xml:space="preserve">PASS</w:t>
            </w:r>
            <w:r w:rsidDel="00000000" w:rsidR="00000000" w:rsidRPr="00000000">
              <w:rPr>
                <w:rtl w:val="0"/>
              </w:rPr>
            </w:r>
          </w:p>
        </w:tc>
      </w:tr>
      <w:tr>
        <w:trPr>
          <w:cantSplit w:val="0"/>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0C7">
            <w:pPr>
              <w:widowControl w:val="0"/>
              <w:ind w:firstLine="0"/>
              <w:rPr/>
            </w:pPr>
            <w:r w:rsidDel="00000000" w:rsidR="00000000" w:rsidRPr="00000000">
              <w:rPr>
                <w:rtl w:val="0"/>
              </w:rPr>
              <w:t xml:space="preserve">User Log</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C8">
            <w:pPr>
              <w:widowControl w:val="0"/>
              <w:ind w:firstLine="0"/>
              <w:rPr/>
            </w:pPr>
            <w:r w:rsidDel="00000000" w:rsidR="00000000" w:rsidRPr="00000000">
              <w:rPr>
                <w:rtl w:val="0"/>
              </w:rPr>
              <w:t xml:space="preserve">n/a</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C9">
            <w:pPr>
              <w:widowControl w:val="0"/>
              <w:ind w:firstLine="0"/>
              <w:rPr/>
            </w:pPr>
            <w:r w:rsidDel="00000000" w:rsidR="00000000" w:rsidRPr="00000000">
              <w:rPr>
                <w:rtl w:val="0"/>
              </w:rPr>
              <w:t xml:space="preserve">n/a</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CA">
            <w:pPr>
              <w:widowControl w:val="0"/>
              <w:ind w:firstLine="0"/>
              <w:rPr/>
            </w:pPr>
            <w:r w:rsidDel="00000000" w:rsidR="00000000" w:rsidRPr="00000000">
              <w:rPr>
                <w:rtl w:val="0"/>
              </w:rPr>
              <w:t xml:space="preserve">Binary: functional or nonfunctional</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0CB">
            <w:pPr>
              <w:widowControl w:val="0"/>
              <w:ind w:firstLine="0"/>
              <w:rPr/>
            </w:pPr>
            <w:r w:rsidDel="00000000" w:rsidR="00000000" w:rsidRPr="00000000">
              <w:rPr>
                <w:rtl w:val="0"/>
              </w:rPr>
              <w:t xml:space="preserve">n/a</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0CC">
            <w:pPr>
              <w:widowControl w:val="0"/>
              <w:ind w:firstLine="0"/>
              <w:rPr/>
            </w:pPr>
            <w:r w:rsidDel="00000000" w:rsidR="00000000" w:rsidRPr="00000000">
              <w:rPr>
                <w:rtl w:val="0"/>
              </w:rPr>
              <w:t xml:space="preserve">TBD</w:t>
            </w:r>
            <w:r w:rsidDel="00000000" w:rsidR="00000000" w:rsidRPr="00000000">
              <w:rPr>
                <w:rtl w:val="0"/>
              </w:rPr>
            </w:r>
          </w:p>
        </w:tc>
      </w:tr>
    </w:tbl>
    <w:p w:rsidR="00000000" w:rsidDel="00000000" w:rsidP="00000000" w:rsidRDefault="00000000" w:rsidRPr="00000000" w14:paraId="000000CD">
      <w:pPr>
        <w:pStyle w:val="Heading2"/>
        <w:ind w:left="0" w:firstLine="0"/>
        <w:rPr/>
      </w:pPr>
      <w:bookmarkStart w:colFirst="0" w:colLast="0" w:name="_tyn93d4lfr6i" w:id="7"/>
      <w:bookmarkEnd w:id="7"/>
      <w:r w:rsidDel="00000000" w:rsidR="00000000" w:rsidRPr="00000000">
        <w:rPr>
          <w:rtl w:val="0"/>
        </w:rPr>
      </w:r>
    </w:p>
    <w:p w:rsidR="00000000" w:rsidDel="00000000" w:rsidP="00000000" w:rsidRDefault="00000000" w:rsidRPr="00000000" w14:paraId="000000CE">
      <w:pPr>
        <w:pStyle w:val="Heading2"/>
        <w:ind w:left="0" w:firstLine="0"/>
        <w:rPr/>
      </w:pPr>
      <w:bookmarkStart w:colFirst="0" w:colLast="0" w:name="_xq05o2k1yjt9" w:id="8"/>
      <w:bookmarkEnd w:id="8"/>
      <w:r w:rsidDel="00000000" w:rsidR="00000000" w:rsidRPr="00000000">
        <w:rPr>
          <w:rtl w:val="0"/>
        </w:rPr>
        <w:t xml:space="preserve">Value Impact</w:t>
      </w:r>
      <w:r w:rsidDel="00000000" w:rsidR="00000000" w:rsidRPr="00000000">
        <w:rPr>
          <w:rtl w:val="0"/>
        </w:rPr>
      </w:r>
    </w:p>
    <w:p w:rsidR="00000000" w:rsidDel="00000000" w:rsidP="00000000" w:rsidRDefault="00000000" w:rsidRPr="00000000" w14:paraId="000000CF">
      <w:pPr>
        <w:spacing w:after="120" w:lineRule="auto"/>
        <w:rPr/>
      </w:pPr>
      <w:r w:rsidDel="00000000" w:rsidR="00000000" w:rsidRPr="00000000">
        <w:rPr>
          <w:rtl w:val="0"/>
        </w:rPr>
        <w:t xml:space="preserve">The </w:t>
      </w:r>
      <w:r w:rsidDel="00000000" w:rsidR="00000000" w:rsidRPr="00000000">
        <w:rPr>
          <w:rtl w:val="0"/>
        </w:rPr>
        <w:t xml:space="preserve">Biorefrigerator</w:t>
      </w:r>
      <w:r w:rsidDel="00000000" w:rsidR="00000000" w:rsidRPr="00000000">
        <w:rPr>
          <w:rtl w:val="0"/>
        </w:rPr>
        <w:t xml:space="preserve"> Security System design improves on existing CLE locking systems by combining the security measures of alarms and identifying users with an automatic closing system. These security measures not only prevent the lock from opening, but they are also able to alert nearby users of the CLE doors being left open. The device design uses preventative as well as corrective measures to minimize the monetary costs from loss of biological materials stored in CLEs. As mentioned in the Problem section, losing even a small percentage of  laboratory materials can lead to thousands of dollars of loss.</w:t>
      </w:r>
    </w:p>
    <w:p w:rsidR="00000000" w:rsidDel="00000000" w:rsidP="00000000" w:rsidRDefault="00000000" w:rsidRPr="00000000" w14:paraId="000000D0">
      <w:pPr>
        <w:spacing w:after="120" w:lineRule="auto"/>
        <w:rPr/>
      </w:pPr>
      <w:r w:rsidDel="00000000" w:rsidR="00000000" w:rsidRPr="00000000">
        <w:rPr>
          <w:rtl w:val="0"/>
        </w:rPr>
        <w:t xml:space="preserve"> There is not a widespread solution for a CLE locking system that is reasonably priced and easily accessible. This device will help reduce the risk of CLE’s opening spontaneously or being left open by the user, which can impact the laboratory samples inside the CLE, by ensuring that the CLE door is closed to protect the laboratory samples. </w:t>
      </w:r>
      <w:r w:rsidDel="00000000" w:rsidR="00000000" w:rsidRPr="00000000">
        <w:rPr>
          <w:rtl w:val="0"/>
        </w:rPr>
        <w:t xml:space="preserve">There are existing solutions for CLE locks, but they are not widespread and they are expensive</w:t>
      </w:r>
      <w:r w:rsidDel="00000000" w:rsidR="00000000" w:rsidRPr="00000000">
        <w:rPr>
          <w:rtl w:val="0"/>
        </w:rPr>
        <w:t xml:space="preserve">. Table 3 compares our design to some alternatives on the market as well as combinations of devices to reach similar functionality. The customer can benefit from having a secure system to protect their CLE in the lab while also not being too pricey. The combination of an alarm, PIN pad, and lock system means that the device will have advantages with different security features all in one device. The device will have a way to notify the user about an open CLE using an alarm, a way to unlock the CLE and to shut off the alarm using a PIN pad, and a way to keep the CLE closed using a lock system with a pressurized door closer. The combination of both an alarm and a PIN pad system can benefit laboratory users since there is a way to secure the CLE as a preventative measure to ensure the CLE stays shut while ensuring that when the foolproof measure fails, laboratory users can be easily notified by a visible and audible alarm, which in turn will prevent disasters such as losing cells and data. The amount of time saved from having an audible and visual alarm is immense as an alarm system can quickly notify nearby people a CLE is not closed all the way, rather than someone finding out eventually without realizing that the CLE is open when it should not be.</w:t>
      </w:r>
    </w:p>
    <w:p w:rsidR="00000000" w:rsidDel="00000000" w:rsidP="00000000" w:rsidRDefault="00000000" w:rsidRPr="00000000" w14:paraId="000000D1">
      <w:pPr>
        <w:spacing w:after="120" w:lineRule="auto"/>
        <w:rPr/>
      </w:pPr>
      <w:r w:rsidDel="00000000" w:rsidR="00000000" w:rsidRPr="00000000">
        <w:rPr>
          <w:rtl w:val="0"/>
        </w:rPr>
        <w:t xml:space="preserve">Some of the competitors to the </w:t>
      </w:r>
      <w:r w:rsidDel="00000000" w:rsidR="00000000" w:rsidRPr="00000000">
        <w:rPr>
          <w:rtl w:val="0"/>
        </w:rPr>
        <w:t xml:space="preserve">Biorefrigerator</w:t>
      </w:r>
      <w:r w:rsidDel="00000000" w:rsidR="00000000" w:rsidRPr="00000000">
        <w:rPr>
          <w:rtl w:val="0"/>
        </w:rPr>
        <w:t xml:space="preserve"> Security System are listed below. The BEOL Biological Refrigerator Smart Lock has features such as remote lock authorization and electronic notifications that our design does not, however this comes at a much higher cost per unit of nearly $1000 per lock. The Monnit Remote Temperature Monitoring system allows users to view a graph of CLE temperature over time and also includes electronic notifications that can be configured by the user. This system requires not only a higher initial cost of $369, but also a $45 per year subscription to unlock automated reporting and multiple user authorization. The final competitor would be a combination of devices that combine to reach similar functionality to the </w:t>
      </w:r>
      <w:r w:rsidDel="00000000" w:rsidR="00000000" w:rsidRPr="00000000">
        <w:rPr>
          <w:rtl w:val="0"/>
        </w:rPr>
        <w:t xml:space="preserve">Biorefrigerator</w:t>
      </w:r>
      <w:r w:rsidDel="00000000" w:rsidR="00000000" w:rsidRPr="00000000">
        <w:rPr>
          <w:rtl w:val="0"/>
        </w:rPr>
        <w:t xml:space="preserve"> Security System. This combination comes out to a cheaper price of $54.22 but lacks any way to authorize or verify users which can lead to a lack of accountability.</w:t>
      </w:r>
    </w:p>
    <w:p w:rsidR="00000000" w:rsidDel="00000000" w:rsidP="00000000" w:rsidRDefault="00000000" w:rsidRPr="00000000" w14:paraId="000000D2">
      <w:pPr>
        <w:spacing w:after="120" w:lineRule="auto"/>
        <w:rPr/>
      </w:pPr>
      <w:r w:rsidDel="00000000" w:rsidR="00000000" w:rsidRPr="00000000">
        <w:rPr>
          <w:rtl w:val="0"/>
        </w:rPr>
      </w:r>
    </w:p>
    <w:p w:rsidR="00000000" w:rsidDel="00000000" w:rsidP="00000000" w:rsidRDefault="00000000" w:rsidRPr="00000000" w14:paraId="000000D3">
      <w:pPr>
        <w:spacing w:after="120" w:lineRule="auto"/>
        <w:ind w:left="0" w:firstLine="0"/>
        <w:rPr/>
      </w:pPr>
      <w:r w:rsidDel="00000000" w:rsidR="00000000" w:rsidRPr="00000000">
        <w:rPr>
          <w:rtl w:val="0"/>
        </w:rPr>
        <w:t xml:space="preserve">Table 3: Benchmarking of the </w:t>
      </w:r>
      <w:r w:rsidDel="00000000" w:rsidR="00000000" w:rsidRPr="00000000">
        <w:rPr>
          <w:rtl w:val="0"/>
        </w:rPr>
        <w:t xml:space="preserve">Biorefrigerator</w:t>
      </w:r>
      <w:r w:rsidDel="00000000" w:rsidR="00000000" w:rsidRPr="00000000">
        <w:rPr>
          <w:rtl w:val="0"/>
        </w:rPr>
        <w:t xml:space="preserve"> Security System</w:t>
      </w:r>
    </w:p>
    <w:tbl>
      <w:tblPr>
        <w:tblStyle w:val="Table4"/>
        <w:tblW w:w="99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45"/>
        <w:gridCol w:w="1320"/>
        <w:gridCol w:w="1005"/>
        <w:gridCol w:w="1170"/>
        <w:gridCol w:w="795"/>
        <w:gridCol w:w="645"/>
        <w:gridCol w:w="1305"/>
        <w:gridCol w:w="975"/>
        <w:tblGridChange w:id="0">
          <w:tblGrid>
            <w:gridCol w:w="1230"/>
            <w:gridCol w:w="1545"/>
            <w:gridCol w:w="1320"/>
            <w:gridCol w:w="1005"/>
            <w:gridCol w:w="1170"/>
            <w:gridCol w:w="795"/>
            <w:gridCol w:w="645"/>
            <w:gridCol w:w="1305"/>
            <w:gridCol w:w="975"/>
          </w:tblGrid>
        </w:tblGridChange>
      </w:tblGrid>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Door Closing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 One 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Biorefrigerator</w:t>
            </w:r>
            <w:r w:rsidDel="00000000" w:rsidR="00000000" w:rsidRPr="00000000">
              <w:rPr>
                <w:rtl w:val="0"/>
              </w:rPr>
              <w:t xml:space="preserve"> Security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BEOL Biological Refrigerator Smart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Monnit Remote Temperature Monitoring System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$369 + $45/yr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YEYA Refrigerator Lock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Freezer Door Alarm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BRINKS Commercial - Light Duty Residential Door Closer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2"/>
        <w:ind w:left="0" w:firstLine="0"/>
        <w:rPr/>
      </w:pPr>
      <w:bookmarkStart w:colFirst="0" w:colLast="0" w:name="_rschtd5rz14u" w:id="9"/>
      <w:bookmarkEnd w:id="9"/>
      <w:r w:rsidDel="00000000" w:rsidR="00000000" w:rsidRPr="00000000">
        <w:rPr>
          <w:rtl w:val="0"/>
        </w:rPr>
        <w:t xml:space="preserve">Future Work and Improvements</w:t>
      </w:r>
      <w:r w:rsidDel="00000000" w:rsidR="00000000" w:rsidRPr="00000000">
        <w:rPr>
          <w:rtl w:val="0"/>
        </w:rPr>
      </w:r>
    </w:p>
    <w:p w:rsidR="00000000" w:rsidDel="00000000" w:rsidP="00000000" w:rsidRDefault="00000000" w:rsidRPr="00000000" w14:paraId="0000011E">
      <w:pPr>
        <w:rPr/>
      </w:pPr>
      <w:r w:rsidDel="00000000" w:rsidR="00000000" w:rsidRPr="00000000">
        <w:rPr>
          <w:sz w:val="24"/>
          <w:szCs w:val="24"/>
          <w:rtl w:val="0"/>
        </w:rPr>
        <w:t xml:space="preserve">To advance the project further and improve on the current design, we have ideas on how we can do so. There exist three main categories that we could improve in future revisions. These are the casing, remote capabilities, and inclusion of additional sensors. The casing itself can be changed to include further support for the circuitry components by adding standoffs and internal brackets. In addition, the case should be further expanded to allow for easier installation and mounting of circuitry components. A custom circuit board would be another improvement as this would reduce wiring inside the case as components could be directly soldered onto a singular board. This would also drastically reduce the power draw of the system and thus also significantly improve battery life. We can also attempt to find a way to modify the sizing of the lock so that it can connect and fit onto more models of CLEs. Another possible improvement is to change the way the device stores user information so that using the device automatically creates an audit log onto a spreadsheet. In order to automatically log information onto a spreadsheet, we can incorporate remote connectivity with WiFi and/or Bluetooth onto the code. Additionally, we can utilize these technologies to remotely unlock and lock the CLE</w:t>
      </w:r>
      <w:r w:rsidDel="00000000" w:rsidR="00000000" w:rsidRPr="00000000">
        <w:rPr>
          <w:b w:val="0"/>
          <w:sz w:val="24"/>
          <w:szCs w:val="24"/>
          <w:rtl w:val="0"/>
        </w:rPr>
        <w:t xml:space="preserve">. The</w:t>
      </w:r>
      <w:r w:rsidDel="00000000" w:rsidR="00000000" w:rsidRPr="00000000">
        <w:rPr>
          <w:sz w:val="24"/>
          <w:szCs w:val="24"/>
          <w:rtl w:val="0"/>
        </w:rPr>
        <w:t xml:space="preserve"> addition of additional sensors, such as temperature sensors, would allow for older CLEs to gain more of the safety features that new CLEs have. The addition of temperature sensors would help to ensure that CLE temperature settings are accurate, which may deviate as the device ages due to wear.</w:t>
      </w:r>
      <w:r w:rsidDel="00000000" w:rsidR="00000000" w:rsidRPr="00000000">
        <w:rPr>
          <w:rtl w:val="0"/>
        </w:rPr>
        <w:br w:type="textWrapping"/>
      </w:r>
    </w:p>
    <w:p w:rsidR="00000000" w:rsidDel="00000000" w:rsidP="00000000" w:rsidRDefault="00000000" w:rsidRPr="00000000" w14:paraId="0000011F">
      <w:pPr>
        <w:keepLines w:val="1"/>
        <w:widowControl w:val="0"/>
        <w:spacing w:after="0" w:lineRule="auto"/>
        <w:rPr>
          <w:color w:val="1155cc"/>
          <w:u w:val="single"/>
        </w:rPr>
      </w:pPr>
      <w:r w:rsidDel="00000000" w:rsidR="00000000" w:rsidRPr="00000000">
        <w:rPr>
          <w:rtl w:val="0"/>
        </w:rPr>
      </w:r>
    </w:p>
    <w:p w:rsidR="00000000" w:rsidDel="00000000" w:rsidP="00000000" w:rsidRDefault="00000000" w:rsidRPr="00000000" w14:paraId="00000120">
      <w:pPr>
        <w:keepLines w:val="1"/>
        <w:widowControl w:val="0"/>
        <w:spacing w:after="0" w:line="324.00000000000006" w:lineRule="auto"/>
        <w:rPr>
          <w:color w:val="1155cc"/>
          <w:u w:val="single"/>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sectPr>
      <w:footerReference r:id="rId16"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ayden Chipman" w:id="0" w:date="2024-05-31T06:14:14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integrate this with the example of the LA hospital below</w:t>
      </w:r>
    </w:p>
  </w:comment>
  <w:comment w:author="Brayden Chipman" w:id="1" w:date="2024-05-31T06:14:47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how the specified incidents could have been prevented with safety features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jc w:val="right"/>
      <w:rPr/>
    </w:pPr>
    <w:r w:rsidDel="00000000" w:rsidR="00000000" w:rsidRPr="00000000">
      <w:rPr>
        <w:rtl w:val="0"/>
      </w:rPr>
      <w:t xml:space="preserve">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jc w:val="right"/>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ind w:firstLine="720"/>
      <w:rPr/>
    </w:pPr>
    <w:r w:rsidDel="00000000" w:rsidR="00000000" w:rsidRPr="00000000">
      <w:rPr>
        <w:rtl w:val="0"/>
      </w:rPr>
    </w:r>
  </w:p>
  <w:p w:rsidR="00000000" w:rsidDel="00000000" w:rsidP="00000000" w:rsidRDefault="00000000" w:rsidRPr="00000000" w14:paraId="000001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sz w:val="32"/>
      <w:szCs w:val="32"/>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yperlink" Target="https://www.amazon.com/Refrigerator-Cabinet-Adhesive-Yeya-Standard/dp/B096QSGRG3/ref=sr_1_1?crid=1QBRBI64C3KJM&amp;keywords=fridge+lock+combination&amp;qid=1697565725&amp;sprefix=fridge+lock+combination%2Caps%2C158&amp;sr=8-1" TargetMode="External"/><Relationship Id="rId12" Type="http://schemas.openxmlformats.org/officeDocument/2006/relationships/hyperlink" Target="https://www.monnit.com/temperature-monitoring/select-produc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www.amazon.com/BRINKS-Commercial-Residential-180-Degree-Adjustable/dp/B09C18PHBN/ref=sr_1_15_sspa?crid=2MBJMPPYGD7RM&amp;dib=eyJ2IjoiMSJ9.0ezEOHe8QyIM-ea4AqCBhpgWbxGgDqMiN4k1uuVyqsyfMqRmC326rEIwVSwUlElDk8yB3cU2F-RVFyZxDoL3V4OTFSTMHg14a9AL_xy1WCIhDb1-yhFH4mSJPSZVuov_LwRfcjELHC5_yxl_xPMI6eNpfRu7Wqw9WBX5splkUuXANO4jEmHeRf-GelKm2ySZhWkBU8NTaVEvY-yfMGa-MMFuoMo2CZvcXxa_13wEzyysK53_sidqlRKGAlClo0kxdZpF6K6nz9qzt2CkxNYul860r-_qoeP1I4_ZJPtTDhU.yxAaWdu6bziTjkFYULao25qZJQ5Oqq-0aepeg7VYNKU&amp;dib_tag=se&amp;keywords=automatic%2Bdoor%2Bcloser&amp;qid=1715273632&amp;s=hi&amp;sprefix=automatioc%2Bdoor%2Bclos%2Ctools%2C196&amp;sr=1-15-spons&amp;sp_csd=d2lkZ2V0TmFtZT1zcF9tdGY&amp;th=1" TargetMode="External"/><Relationship Id="rId14" Type="http://schemas.openxmlformats.org/officeDocument/2006/relationships/hyperlink" Target="https://www.amazon.com/Freezer-Window-Reminder-Office-School/dp/B0BX9FZ6CB/ref=sr_1_6?crid=M93LOUH7QYZR&amp;dib=eyJ2IjoiMSJ9.alN86vbUQqt6m7kTLhMMxIvmq2IYH562DVMWjLor9SEEm4Ub8WaHZM5KUthAhQhbwQSjZMYpjDAsACTx7jf1IdIcCRb_omqTcttDZYStzDg7EDcI-sO4FyhfPoFtxVf9XxqsJ-h1JHxoDO0S6wn-eWrcW0LllVz-w4BcZRxMfXlP5NAh1Ox4E8NW89I430ujfB1C20AE9815P_OpzlKTVrf3YlYsRyjAp62B5QRLZXhPxij58kHf4GXaaBMZAnjXllsuLxSxp4tK07vRBhwkG-qGDoO9wlIJymcHKY7XMjQ.rGjz54jLmFpj370umoFvUX7vzyathf8Plclf3tJFbI8&amp;dib_tag=se&amp;keywords=Open%2Bclose%2Bsensor&amp;qid=1715273470&amp;sprefix=open%2Bclose%2Bsensor%2Caps%2C160&amp;sr=8-6&amp;th=1" TargetMode="Externa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